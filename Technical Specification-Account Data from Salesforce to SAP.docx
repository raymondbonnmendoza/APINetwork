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25E8D" w14:textId="77777777" w:rsidR="004D696B" w:rsidRPr="00085692" w:rsidRDefault="004D696B" w:rsidP="004D696B">
      <w:pPr>
        <w:pStyle w:val="Footer"/>
        <w:tabs>
          <w:tab w:val="clear" w:pos="4536"/>
          <w:tab w:val="clear" w:pos="9072"/>
        </w:tabs>
        <w:rPr>
          <w:rFonts w:ascii="Verdana" w:hAnsi="Verdana"/>
        </w:rPr>
      </w:pPr>
    </w:p>
    <w:p w14:paraId="26F23538" w14:textId="77777777" w:rsidR="004D696B" w:rsidRPr="00085692" w:rsidRDefault="004D696B" w:rsidP="004D696B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ind w:left="142"/>
        <w:jc w:val="center"/>
        <w:rPr>
          <w:rFonts w:ascii="Verdana" w:hAnsi="Verdana"/>
          <w:b/>
          <w:sz w:val="32"/>
        </w:rPr>
      </w:pPr>
    </w:p>
    <w:p w14:paraId="34F071B2" w14:textId="7CD2DBC1" w:rsidR="004D696B" w:rsidRPr="00085692" w:rsidRDefault="00617357" w:rsidP="004D696B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ind w:left="142"/>
        <w:jc w:val="center"/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API Network – Internal Project</w:t>
      </w:r>
    </w:p>
    <w:p w14:paraId="07469707" w14:textId="77777777" w:rsidR="004D696B" w:rsidRPr="00085692" w:rsidRDefault="004D696B" w:rsidP="004D696B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4536"/>
          <w:tab w:val="clear" w:pos="9072"/>
        </w:tabs>
        <w:ind w:left="142"/>
        <w:jc w:val="center"/>
        <w:rPr>
          <w:rFonts w:ascii="Verdana" w:hAnsi="Verdana"/>
          <w:sz w:val="32"/>
          <w:szCs w:val="32"/>
        </w:rPr>
      </w:pPr>
    </w:p>
    <w:p w14:paraId="3A1CA775" w14:textId="77777777" w:rsidR="004D696B" w:rsidRPr="00085692" w:rsidRDefault="004D696B" w:rsidP="004D696B">
      <w:pPr>
        <w:rPr>
          <w:rFonts w:ascii="Verdana" w:hAnsi="Verdana"/>
        </w:rPr>
      </w:pPr>
    </w:p>
    <w:tbl>
      <w:tblPr>
        <w:tblW w:w="9198" w:type="dxa"/>
        <w:tblInd w:w="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8"/>
      </w:tblGrid>
      <w:tr w:rsidR="004D696B" w:rsidRPr="00085692" w14:paraId="2EAAF0FF" w14:textId="77777777" w:rsidTr="00F71BBF">
        <w:trPr>
          <w:trHeight w:hRule="exact" w:val="1576"/>
        </w:trPr>
        <w:tc>
          <w:tcPr>
            <w:tcW w:w="9198" w:type="dxa"/>
          </w:tcPr>
          <w:p w14:paraId="5C9822DA" w14:textId="537DFECE" w:rsidR="00EA0361" w:rsidRDefault="00617357" w:rsidP="00807EB2">
            <w:pPr>
              <w:jc w:val="center"/>
              <w:rPr>
                <w:rFonts w:ascii="Verdana" w:hAnsi="Verdana"/>
                <w:b/>
                <w:sz w:val="32"/>
              </w:rPr>
            </w:pPr>
            <w:r>
              <w:rPr>
                <w:rFonts w:ascii="Verdana" w:hAnsi="Verdana"/>
                <w:b/>
                <w:sz w:val="32"/>
              </w:rPr>
              <w:t>Salesforce to SAP Customer – Boomi Integration</w:t>
            </w:r>
          </w:p>
          <w:p w14:paraId="3B7C67E8" w14:textId="23A4F71C" w:rsidR="00617357" w:rsidRPr="00085692" w:rsidRDefault="00617357" w:rsidP="00807EB2">
            <w:pPr>
              <w:jc w:val="center"/>
              <w:rPr>
                <w:rFonts w:ascii="Verdana" w:hAnsi="Verdana"/>
                <w:b/>
                <w:sz w:val="32"/>
              </w:rPr>
            </w:pPr>
            <w:r>
              <w:rPr>
                <w:rFonts w:ascii="Verdana" w:hAnsi="Verdana"/>
                <w:b/>
                <w:sz w:val="32"/>
              </w:rPr>
              <w:t>Technical Specifications</w:t>
            </w:r>
          </w:p>
        </w:tc>
      </w:tr>
    </w:tbl>
    <w:p w14:paraId="6EEC2593" w14:textId="77777777" w:rsidR="004D696B" w:rsidRPr="00085692" w:rsidRDefault="004D696B" w:rsidP="004D696B">
      <w:pPr>
        <w:rPr>
          <w:rFonts w:ascii="Verdana" w:hAnsi="Verdana"/>
        </w:rPr>
      </w:pPr>
    </w:p>
    <w:tbl>
      <w:tblPr>
        <w:tblW w:w="9198" w:type="dxa"/>
        <w:tblInd w:w="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98"/>
      </w:tblGrid>
      <w:tr w:rsidR="004D696B" w:rsidRPr="00085692" w14:paraId="4FB63523" w14:textId="77777777">
        <w:trPr>
          <w:trHeight w:hRule="exact" w:val="973"/>
        </w:trPr>
        <w:tc>
          <w:tcPr>
            <w:tcW w:w="9198" w:type="dxa"/>
          </w:tcPr>
          <w:p w14:paraId="746A686B" w14:textId="77777777" w:rsidR="004D696B" w:rsidRPr="00085692" w:rsidRDefault="004D696B" w:rsidP="00434BF9">
            <w:pPr>
              <w:rPr>
                <w:rFonts w:ascii="Verdana" w:hAnsi="Verdana"/>
                <w:b/>
              </w:rPr>
            </w:pPr>
          </w:p>
          <w:p w14:paraId="3134BFFE" w14:textId="77777777" w:rsidR="000E3839" w:rsidRPr="00085692" w:rsidRDefault="004D696B" w:rsidP="00434BF9">
            <w:pPr>
              <w:rPr>
                <w:rFonts w:ascii="Verdana" w:hAnsi="Verdana"/>
                <w:b/>
              </w:rPr>
            </w:pPr>
            <w:r w:rsidRPr="00085692">
              <w:rPr>
                <w:rFonts w:ascii="Verdana" w:hAnsi="Verdana"/>
                <w:b/>
              </w:rPr>
              <w:t xml:space="preserve"> Encl</w:t>
            </w:r>
            <w:r w:rsidR="00C759A7" w:rsidRPr="00085692">
              <w:rPr>
                <w:rFonts w:ascii="Verdana" w:hAnsi="Verdana"/>
                <w:b/>
              </w:rPr>
              <w:t>.</w:t>
            </w:r>
            <w:r w:rsidRPr="00085692">
              <w:rPr>
                <w:rFonts w:ascii="Verdana" w:hAnsi="Verdana"/>
                <w:b/>
              </w:rPr>
              <w:t>:</w:t>
            </w:r>
            <w:r w:rsidR="00333D35" w:rsidRPr="00085692">
              <w:rPr>
                <w:rFonts w:ascii="Verdana" w:hAnsi="Verdana"/>
                <w:b/>
              </w:rPr>
              <w:t xml:space="preserve"> </w:t>
            </w:r>
            <w:r w:rsidR="00C759A7" w:rsidRPr="00085692">
              <w:rPr>
                <w:rFonts w:ascii="Verdana" w:hAnsi="Verdana"/>
                <w:b/>
              </w:rPr>
              <w:t xml:space="preserve"> </w:t>
            </w:r>
          </w:p>
        </w:tc>
      </w:tr>
    </w:tbl>
    <w:p w14:paraId="1C214C98" w14:textId="77777777" w:rsidR="006E7A1D" w:rsidRPr="00085692" w:rsidRDefault="006E7A1D" w:rsidP="006E7A1D">
      <w:pPr>
        <w:rPr>
          <w:rFonts w:ascii="Verdana" w:hAnsi="Verdana"/>
        </w:rPr>
      </w:pPr>
    </w:p>
    <w:tbl>
      <w:tblPr>
        <w:tblW w:w="92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235"/>
        <w:gridCol w:w="2410"/>
        <w:gridCol w:w="4569"/>
      </w:tblGrid>
      <w:tr w:rsidR="006E7A1D" w:rsidRPr="00085692" w14:paraId="1C7E2449" w14:textId="77777777">
        <w:tc>
          <w:tcPr>
            <w:tcW w:w="921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448424A2" w14:textId="77777777" w:rsidR="006E7A1D" w:rsidRPr="00085692" w:rsidRDefault="006E7A1D" w:rsidP="002A18F1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ascii="Verdana" w:hAnsi="Verdana" w:cs="Arial"/>
                <w:sz w:val="20"/>
              </w:rPr>
            </w:pPr>
            <w:r w:rsidRPr="00085692">
              <w:rPr>
                <w:rFonts w:ascii="Verdana" w:hAnsi="Verdana" w:cs="Arial"/>
                <w:b/>
                <w:sz w:val="20"/>
              </w:rPr>
              <w:t>Prepared by:</w:t>
            </w:r>
          </w:p>
        </w:tc>
      </w:tr>
      <w:tr w:rsidR="006E7A1D" w:rsidRPr="00085692" w14:paraId="0B5A3AFE" w14:textId="77777777" w:rsidTr="00253A5B">
        <w:trPr>
          <w:trHeight w:val="295"/>
        </w:trPr>
        <w:tc>
          <w:tcPr>
            <w:tcW w:w="2235" w:type="dxa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14:paraId="50A502CA" w14:textId="2EA38C35" w:rsidR="006E7A1D" w:rsidRPr="00085692" w:rsidRDefault="00617357" w:rsidP="00807EB2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ascii="Verdana" w:hAnsi="Verdana" w:cs="Arial"/>
                <w:b/>
                <w:sz w:val="20"/>
              </w:rPr>
            </w:pPr>
            <w:bookmarkStart w:id="0" w:name="AutNameRe"/>
            <w:bookmarkEnd w:id="0"/>
            <w:r>
              <w:rPr>
                <w:rFonts w:ascii="Verdana" w:hAnsi="Verdana" w:cs="Arial"/>
                <w:b/>
                <w:sz w:val="20"/>
              </w:rPr>
              <w:t>Angelo Paolo Bandelaria</w:t>
            </w:r>
          </w:p>
        </w:tc>
        <w:tc>
          <w:tcPr>
            <w:tcW w:w="2410" w:type="dxa"/>
            <w:vMerge w:val="restart"/>
            <w:tcBorders>
              <w:top w:val="single" w:sz="6" w:space="0" w:color="auto"/>
            </w:tcBorders>
            <w:shd w:val="clear" w:color="auto" w:fill="auto"/>
          </w:tcPr>
          <w:p w14:paraId="6568EEA6" w14:textId="77777777" w:rsidR="006E7A1D" w:rsidRPr="00085692" w:rsidRDefault="006E7A1D" w:rsidP="002A18F1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ascii="Verdana" w:hAnsi="Verdana" w:cs="Arial"/>
                <w:sz w:val="20"/>
              </w:rPr>
            </w:pPr>
          </w:p>
          <w:p w14:paraId="05984C65" w14:textId="1F613B5E" w:rsidR="006E7A1D" w:rsidRPr="00085692" w:rsidRDefault="006E7A1D" w:rsidP="00617357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ascii="Verdana" w:hAnsi="Verdana" w:cs="Arial"/>
                <w:sz w:val="20"/>
              </w:rPr>
            </w:pPr>
            <w:r w:rsidRPr="00085692">
              <w:rPr>
                <w:rFonts w:ascii="Verdana" w:hAnsi="Verdana" w:cs="Arial"/>
                <w:sz w:val="20"/>
              </w:rPr>
              <w:t>Date:</w:t>
            </w:r>
            <w:r w:rsidR="00253A5B">
              <w:rPr>
                <w:rFonts w:ascii="Verdana" w:hAnsi="Verdana" w:cs="Arial"/>
                <w:sz w:val="20"/>
              </w:rPr>
              <w:t xml:space="preserve"> 201</w:t>
            </w:r>
            <w:r w:rsidR="00F227D8">
              <w:rPr>
                <w:rFonts w:ascii="Verdana" w:hAnsi="Verdana" w:cs="Arial"/>
                <w:sz w:val="20"/>
              </w:rPr>
              <w:t>9</w:t>
            </w:r>
            <w:r w:rsidR="00253A5B">
              <w:rPr>
                <w:rFonts w:ascii="Verdana" w:hAnsi="Verdana" w:cs="Arial"/>
                <w:sz w:val="20"/>
              </w:rPr>
              <w:t>-</w:t>
            </w:r>
            <w:r w:rsidR="00617357">
              <w:rPr>
                <w:rFonts w:ascii="Verdana" w:hAnsi="Verdana" w:cs="Arial"/>
                <w:sz w:val="20"/>
              </w:rPr>
              <w:t>10</w:t>
            </w:r>
            <w:r w:rsidR="00AF7106">
              <w:rPr>
                <w:rFonts w:ascii="Verdana" w:hAnsi="Verdana" w:cs="Arial"/>
                <w:sz w:val="20"/>
              </w:rPr>
              <w:t>-</w:t>
            </w:r>
            <w:r w:rsidR="00617357">
              <w:rPr>
                <w:rFonts w:ascii="Verdana" w:hAnsi="Verdana" w:cs="Arial"/>
                <w:sz w:val="20"/>
              </w:rPr>
              <w:t>30</w:t>
            </w:r>
          </w:p>
        </w:tc>
        <w:tc>
          <w:tcPr>
            <w:tcW w:w="4569" w:type="dxa"/>
            <w:vMerge w:val="restart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</w:tcPr>
          <w:p w14:paraId="3EB77C5C" w14:textId="77777777" w:rsidR="006E7A1D" w:rsidRPr="00085692" w:rsidRDefault="006E7A1D" w:rsidP="002A18F1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ascii="Verdana" w:hAnsi="Verdana" w:cs="Arial"/>
                <w:sz w:val="20"/>
              </w:rPr>
            </w:pPr>
          </w:p>
          <w:p w14:paraId="3EEFAA04" w14:textId="77777777" w:rsidR="006E7A1D" w:rsidRPr="00085692" w:rsidRDefault="006E7A1D" w:rsidP="00345B18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ind w:left="566"/>
              <w:rPr>
                <w:rFonts w:ascii="Verdana" w:hAnsi="Verdana" w:cs="Arial"/>
                <w:sz w:val="20"/>
              </w:rPr>
            </w:pPr>
          </w:p>
        </w:tc>
      </w:tr>
      <w:tr w:rsidR="006E7A1D" w:rsidRPr="00085692" w14:paraId="7F0AEDF8" w14:textId="77777777">
        <w:trPr>
          <w:trHeight w:val="202"/>
        </w:trPr>
        <w:tc>
          <w:tcPr>
            <w:tcW w:w="2235" w:type="dxa"/>
            <w:tcBorders>
              <w:left w:val="single" w:sz="6" w:space="0" w:color="auto"/>
            </w:tcBorders>
            <w:shd w:val="clear" w:color="auto" w:fill="auto"/>
          </w:tcPr>
          <w:p w14:paraId="1F95C617" w14:textId="5876B609" w:rsidR="006E7A1D" w:rsidRPr="00085692" w:rsidRDefault="00617357" w:rsidP="002A18F1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ascii="Verdana" w:hAnsi="Verdana" w:cs="Arial"/>
                <w:b/>
                <w:sz w:val="20"/>
              </w:rPr>
            </w:pPr>
            <w:bookmarkStart w:id="1" w:name="AutIniRe"/>
            <w:bookmarkEnd w:id="1"/>
            <w:r>
              <w:rPr>
                <w:rFonts w:ascii="Verdana" w:hAnsi="Verdana" w:cs="Arial"/>
                <w:b/>
                <w:sz w:val="20"/>
              </w:rPr>
              <w:t>AGPB</w:t>
            </w:r>
          </w:p>
        </w:tc>
        <w:tc>
          <w:tcPr>
            <w:tcW w:w="2410" w:type="dxa"/>
            <w:vMerge/>
            <w:shd w:val="clear" w:color="auto" w:fill="auto"/>
          </w:tcPr>
          <w:p w14:paraId="4FDD3373" w14:textId="77777777" w:rsidR="006E7A1D" w:rsidRPr="00085692" w:rsidRDefault="006E7A1D" w:rsidP="002A18F1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ascii="Verdana" w:hAnsi="Verdana" w:cs="Arial"/>
                <w:sz w:val="20"/>
              </w:rPr>
            </w:pPr>
          </w:p>
        </w:tc>
        <w:tc>
          <w:tcPr>
            <w:tcW w:w="4569" w:type="dxa"/>
            <w:vMerge/>
            <w:tcBorders>
              <w:right w:val="single" w:sz="6" w:space="0" w:color="auto"/>
            </w:tcBorders>
            <w:shd w:val="clear" w:color="auto" w:fill="auto"/>
          </w:tcPr>
          <w:p w14:paraId="740BAD79" w14:textId="77777777" w:rsidR="006E7A1D" w:rsidRPr="00085692" w:rsidRDefault="006E7A1D" w:rsidP="002A18F1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ascii="Verdana" w:hAnsi="Verdana" w:cs="Arial"/>
                <w:sz w:val="20"/>
              </w:rPr>
            </w:pPr>
          </w:p>
        </w:tc>
      </w:tr>
      <w:tr w:rsidR="006E7A1D" w:rsidRPr="00085692" w14:paraId="77F78351" w14:textId="77777777">
        <w:trPr>
          <w:trHeight w:val="166"/>
        </w:trPr>
        <w:tc>
          <w:tcPr>
            <w:tcW w:w="2235" w:type="dxa"/>
            <w:tcBorders>
              <w:left w:val="single" w:sz="6" w:space="0" w:color="auto"/>
            </w:tcBorders>
            <w:shd w:val="clear" w:color="auto" w:fill="auto"/>
          </w:tcPr>
          <w:p w14:paraId="61583C67" w14:textId="6D082C8A" w:rsidR="006E7A1D" w:rsidRPr="00085692" w:rsidRDefault="00807EB2" w:rsidP="002A18F1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ascii="Verdana" w:hAnsi="Verdana" w:cs="Arial"/>
                <w:sz w:val="20"/>
              </w:rPr>
            </w:pPr>
            <w:bookmarkStart w:id="2" w:name="AutTitleRe"/>
            <w:bookmarkEnd w:id="2"/>
            <w:r>
              <w:rPr>
                <w:rFonts w:ascii="Verdana" w:hAnsi="Verdana" w:cs="Arial"/>
                <w:sz w:val="20"/>
              </w:rPr>
              <w:t xml:space="preserve">Senior </w:t>
            </w:r>
            <w:r w:rsidR="00F71BBF">
              <w:rPr>
                <w:rFonts w:ascii="Verdana" w:hAnsi="Verdana" w:cs="Arial"/>
                <w:sz w:val="20"/>
              </w:rPr>
              <w:t>Consultant</w:t>
            </w:r>
          </w:p>
        </w:tc>
        <w:tc>
          <w:tcPr>
            <w:tcW w:w="2410" w:type="dxa"/>
            <w:vMerge/>
            <w:shd w:val="clear" w:color="auto" w:fill="auto"/>
          </w:tcPr>
          <w:p w14:paraId="11121842" w14:textId="77777777" w:rsidR="006E7A1D" w:rsidRPr="00085692" w:rsidRDefault="006E7A1D" w:rsidP="002A18F1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ascii="Verdana" w:hAnsi="Verdana" w:cs="Arial"/>
                <w:sz w:val="20"/>
              </w:rPr>
            </w:pPr>
          </w:p>
        </w:tc>
        <w:tc>
          <w:tcPr>
            <w:tcW w:w="4569" w:type="dxa"/>
            <w:vMerge/>
            <w:tcBorders>
              <w:right w:val="single" w:sz="6" w:space="0" w:color="auto"/>
            </w:tcBorders>
            <w:shd w:val="clear" w:color="auto" w:fill="auto"/>
          </w:tcPr>
          <w:p w14:paraId="7E395179" w14:textId="77777777" w:rsidR="006E7A1D" w:rsidRPr="00085692" w:rsidRDefault="006E7A1D" w:rsidP="002A18F1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ascii="Verdana" w:hAnsi="Verdana" w:cs="Arial"/>
                <w:sz w:val="20"/>
              </w:rPr>
            </w:pPr>
          </w:p>
        </w:tc>
      </w:tr>
      <w:tr w:rsidR="006E7A1D" w:rsidRPr="00085692" w14:paraId="57FA5BD5" w14:textId="77777777">
        <w:trPr>
          <w:trHeight w:val="250"/>
        </w:trPr>
        <w:tc>
          <w:tcPr>
            <w:tcW w:w="2235" w:type="dxa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14:paraId="6D75BE13" w14:textId="77777777" w:rsidR="006E7A1D" w:rsidRPr="00085692" w:rsidRDefault="00795ECE" w:rsidP="00F71BBF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spacing w:after="60"/>
              <w:rPr>
                <w:rFonts w:ascii="Verdana" w:hAnsi="Verdana" w:cs="Arial"/>
                <w:sz w:val="20"/>
              </w:rPr>
            </w:pPr>
            <w:bookmarkStart w:id="3" w:name="AutDepRe"/>
            <w:bookmarkEnd w:id="3"/>
            <w:r w:rsidRPr="00085692">
              <w:rPr>
                <w:rFonts w:ascii="Verdana" w:hAnsi="Verdana" w:cs="Arial"/>
                <w:sz w:val="20"/>
              </w:rPr>
              <w:t xml:space="preserve">NNIT, </w:t>
            </w:r>
            <w:r w:rsidR="00F71BBF">
              <w:rPr>
                <w:rFonts w:ascii="Verdana" w:hAnsi="Verdana" w:cs="Arial"/>
                <w:sz w:val="20"/>
              </w:rPr>
              <w:t>SAP Integrations</w:t>
            </w:r>
          </w:p>
        </w:tc>
        <w:tc>
          <w:tcPr>
            <w:tcW w:w="2410" w:type="dxa"/>
            <w:vMerge/>
            <w:tcBorders>
              <w:bottom w:val="single" w:sz="6" w:space="0" w:color="auto"/>
            </w:tcBorders>
            <w:shd w:val="clear" w:color="auto" w:fill="auto"/>
          </w:tcPr>
          <w:p w14:paraId="5909BE49" w14:textId="77777777" w:rsidR="006E7A1D" w:rsidRPr="00085692" w:rsidRDefault="006E7A1D" w:rsidP="002A18F1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ascii="Verdana" w:hAnsi="Verdana" w:cs="Arial"/>
                <w:sz w:val="20"/>
              </w:rPr>
            </w:pPr>
          </w:p>
        </w:tc>
        <w:tc>
          <w:tcPr>
            <w:tcW w:w="4569" w:type="dxa"/>
            <w:vMerge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D5D933" w14:textId="77777777" w:rsidR="006E7A1D" w:rsidRPr="00085692" w:rsidRDefault="006E7A1D" w:rsidP="002A18F1">
            <w:pPr>
              <w:tabs>
                <w:tab w:val="left" w:pos="0"/>
                <w:tab w:val="left" w:pos="566"/>
                <w:tab w:val="left" w:pos="1133"/>
                <w:tab w:val="left" w:pos="1699"/>
                <w:tab w:val="left" w:pos="2265"/>
                <w:tab w:val="left" w:pos="2832"/>
                <w:tab w:val="left" w:pos="3398"/>
                <w:tab w:val="left" w:pos="3965"/>
                <w:tab w:val="left" w:pos="4531"/>
                <w:tab w:val="left" w:pos="5097"/>
                <w:tab w:val="left" w:pos="5664"/>
                <w:tab w:val="left" w:pos="6230"/>
                <w:tab w:val="left" w:pos="6797"/>
                <w:tab w:val="left" w:pos="7363"/>
                <w:tab w:val="left" w:pos="7929"/>
                <w:tab w:val="left" w:pos="8496"/>
                <w:tab w:val="left" w:pos="9062"/>
                <w:tab w:val="left" w:pos="9629"/>
                <w:tab w:val="left" w:pos="10195"/>
              </w:tabs>
              <w:suppressAutoHyphens/>
              <w:rPr>
                <w:rFonts w:ascii="Verdana" w:hAnsi="Verdana" w:cs="Arial"/>
                <w:sz w:val="20"/>
              </w:rPr>
            </w:pPr>
          </w:p>
        </w:tc>
      </w:tr>
    </w:tbl>
    <w:p w14:paraId="1B3C759F" w14:textId="77777777" w:rsidR="004D696B" w:rsidRPr="00085692" w:rsidRDefault="004D696B" w:rsidP="004D696B">
      <w:pPr>
        <w:rPr>
          <w:rFonts w:ascii="Verdana" w:hAnsi="Verdana"/>
        </w:rPr>
      </w:pPr>
      <w:r w:rsidRPr="00085692">
        <w:rPr>
          <w:rFonts w:ascii="Verdana" w:hAnsi="Verdana"/>
          <w:b/>
          <w:bCs/>
          <w:sz w:val="28"/>
        </w:rPr>
        <w:br w:type="page"/>
      </w:r>
      <w:r w:rsidRPr="00085692">
        <w:rPr>
          <w:rFonts w:ascii="Verdana" w:hAnsi="Verdana"/>
          <w:b/>
          <w:bCs/>
          <w:sz w:val="28"/>
        </w:rPr>
        <w:lastRenderedPageBreak/>
        <w:t>Contents</w:t>
      </w:r>
    </w:p>
    <w:p w14:paraId="797906BC" w14:textId="77777777" w:rsidR="00B6740E" w:rsidRPr="00085692" w:rsidRDefault="00B6740E">
      <w:pPr>
        <w:pStyle w:val="TOC1"/>
        <w:rPr>
          <w:rFonts w:ascii="Verdana" w:hAnsi="Verdana"/>
        </w:rPr>
      </w:pPr>
    </w:p>
    <w:p w14:paraId="5FDEE88A" w14:textId="77777777" w:rsidR="00B410D0" w:rsidRDefault="00B6740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r w:rsidRPr="00085692">
        <w:rPr>
          <w:rFonts w:ascii="Verdana" w:hAnsi="Verdana"/>
        </w:rPr>
        <w:fldChar w:fldCharType="begin"/>
      </w:r>
      <w:r w:rsidRPr="00085692">
        <w:rPr>
          <w:rFonts w:ascii="Verdana" w:hAnsi="Verdana"/>
        </w:rPr>
        <w:instrText xml:space="preserve"> TOC \o "1-3" \h \z \u </w:instrText>
      </w:r>
      <w:r w:rsidRPr="00085692">
        <w:rPr>
          <w:rFonts w:ascii="Verdana" w:hAnsi="Verdana"/>
        </w:rPr>
        <w:fldChar w:fldCharType="separate"/>
      </w:r>
      <w:hyperlink w:anchor="_Toc15665284" w:history="1">
        <w:r w:rsidR="00B410D0" w:rsidRPr="007E4967">
          <w:rPr>
            <w:rStyle w:val="Hyperlink"/>
            <w:noProof/>
          </w:rPr>
          <w:t>1.</w:t>
        </w:r>
        <w:r w:rsidR="00B410D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B410D0" w:rsidRPr="007E4967">
          <w:rPr>
            <w:rStyle w:val="Hyperlink"/>
            <w:noProof/>
          </w:rPr>
          <w:t>Objective</w:t>
        </w:r>
        <w:r w:rsidR="00B410D0">
          <w:rPr>
            <w:noProof/>
            <w:webHidden/>
          </w:rPr>
          <w:tab/>
        </w:r>
        <w:r w:rsidR="00B410D0">
          <w:rPr>
            <w:noProof/>
            <w:webHidden/>
          </w:rPr>
          <w:fldChar w:fldCharType="begin"/>
        </w:r>
        <w:r w:rsidR="00B410D0">
          <w:rPr>
            <w:noProof/>
            <w:webHidden/>
          </w:rPr>
          <w:instrText xml:space="preserve"> PAGEREF _Toc15665284 \h </w:instrText>
        </w:r>
        <w:r w:rsidR="00B410D0">
          <w:rPr>
            <w:noProof/>
            <w:webHidden/>
          </w:rPr>
        </w:r>
        <w:r w:rsidR="00B410D0">
          <w:rPr>
            <w:noProof/>
            <w:webHidden/>
          </w:rPr>
          <w:fldChar w:fldCharType="separate"/>
        </w:r>
        <w:r w:rsidR="00B410D0">
          <w:rPr>
            <w:noProof/>
            <w:webHidden/>
          </w:rPr>
          <w:t>3</w:t>
        </w:r>
        <w:r w:rsidR="00B410D0">
          <w:rPr>
            <w:noProof/>
            <w:webHidden/>
          </w:rPr>
          <w:fldChar w:fldCharType="end"/>
        </w:r>
      </w:hyperlink>
    </w:p>
    <w:p w14:paraId="058BEA0D" w14:textId="77777777" w:rsidR="00B410D0" w:rsidRDefault="00442E3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5665285" w:history="1">
        <w:r w:rsidR="00B410D0" w:rsidRPr="007E4967">
          <w:rPr>
            <w:rStyle w:val="Hyperlink"/>
            <w:noProof/>
          </w:rPr>
          <w:t>2.</w:t>
        </w:r>
        <w:r w:rsidR="00B410D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B410D0" w:rsidRPr="007E4967">
          <w:rPr>
            <w:rStyle w:val="Hyperlink"/>
            <w:noProof/>
          </w:rPr>
          <w:t>Definitions and Abbreviations</w:t>
        </w:r>
        <w:r w:rsidR="00B410D0">
          <w:rPr>
            <w:noProof/>
            <w:webHidden/>
          </w:rPr>
          <w:tab/>
        </w:r>
        <w:r w:rsidR="00B410D0">
          <w:rPr>
            <w:noProof/>
            <w:webHidden/>
          </w:rPr>
          <w:fldChar w:fldCharType="begin"/>
        </w:r>
        <w:r w:rsidR="00B410D0">
          <w:rPr>
            <w:noProof/>
            <w:webHidden/>
          </w:rPr>
          <w:instrText xml:space="preserve"> PAGEREF _Toc15665285 \h </w:instrText>
        </w:r>
        <w:r w:rsidR="00B410D0">
          <w:rPr>
            <w:noProof/>
            <w:webHidden/>
          </w:rPr>
        </w:r>
        <w:r w:rsidR="00B410D0">
          <w:rPr>
            <w:noProof/>
            <w:webHidden/>
          </w:rPr>
          <w:fldChar w:fldCharType="separate"/>
        </w:r>
        <w:r w:rsidR="00B410D0">
          <w:rPr>
            <w:noProof/>
            <w:webHidden/>
          </w:rPr>
          <w:t>3</w:t>
        </w:r>
        <w:r w:rsidR="00B410D0">
          <w:rPr>
            <w:noProof/>
            <w:webHidden/>
          </w:rPr>
          <w:fldChar w:fldCharType="end"/>
        </w:r>
      </w:hyperlink>
    </w:p>
    <w:p w14:paraId="639EA81F" w14:textId="77777777" w:rsidR="00B410D0" w:rsidRDefault="00442E3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5665286" w:history="1">
        <w:r w:rsidR="00B410D0" w:rsidRPr="007E4967">
          <w:rPr>
            <w:rStyle w:val="Hyperlink"/>
            <w:noProof/>
          </w:rPr>
          <w:t>3.</w:t>
        </w:r>
        <w:r w:rsidR="00B410D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B410D0" w:rsidRPr="007E4967">
          <w:rPr>
            <w:rStyle w:val="Hyperlink"/>
            <w:noProof/>
          </w:rPr>
          <w:t>Environments and Runtimes</w:t>
        </w:r>
        <w:r w:rsidR="00B410D0">
          <w:rPr>
            <w:noProof/>
            <w:webHidden/>
          </w:rPr>
          <w:tab/>
        </w:r>
        <w:r w:rsidR="00B410D0">
          <w:rPr>
            <w:noProof/>
            <w:webHidden/>
          </w:rPr>
          <w:fldChar w:fldCharType="begin"/>
        </w:r>
        <w:r w:rsidR="00B410D0">
          <w:rPr>
            <w:noProof/>
            <w:webHidden/>
          </w:rPr>
          <w:instrText xml:space="preserve"> PAGEREF _Toc15665286 \h </w:instrText>
        </w:r>
        <w:r w:rsidR="00B410D0">
          <w:rPr>
            <w:noProof/>
            <w:webHidden/>
          </w:rPr>
        </w:r>
        <w:r w:rsidR="00B410D0">
          <w:rPr>
            <w:noProof/>
            <w:webHidden/>
          </w:rPr>
          <w:fldChar w:fldCharType="separate"/>
        </w:r>
        <w:r w:rsidR="00B410D0">
          <w:rPr>
            <w:noProof/>
            <w:webHidden/>
          </w:rPr>
          <w:t>3</w:t>
        </w:r>
        <w:r w:rsidR="00B410D0">
          <w:rPr>
            <w:noProof/>
            <w:webHidden/>
          </w:rPr>
          <w:fldChar w:fldCharType="end"/>
        </w:r>
      </w:hyperlink>
    </w:p>
    <w:p w14:paraId="58A49E54" w14:textId="77777777" w:rsidR="00B410D0" w:rsidRDefault="00442E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5665287" w:history="1">
        <w:r w:rsidR="00B410D0" w:rsidRPr="007E4967">
          <w:rPr>
            <w:rStyle w:val="Hyperlink"/>
            <w:rFonts w:ascii="Verdana" w:hAnsi="Verdana"/>
            <w:noProof/>
          </w:rPr>
          <w:t>3.1</w:t>
        </w:r>
        <w:r w:rsidR="00B410D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B410D0" w:rsidRPr="007E4967">
          <w:rPr>
            <w:rStyle w:val="Hyperlink"/>
            <w:rFonts w:ascii="Verdana" w:hAnsi="Verdana"/>
            <w:noProof/>
          </w:rPr>
          <w:t>NNIT</w:t>
        </w:r>
        <w:r w:rsidR="00B410D0">
          <w:rPr>
            <w:noProof/>
            <w:webHidden/>
          </w:rPr>
          <w:tab/>
        </w:r>
        <w:r w:rsidR="00B410D0">
          <w:rPr>
            <w:noProof/>
            <w:webHidden/>
          </w:rPr>
          <w:fldChar w:fldCharType="begin"/>
        </w:r>
        <w:r w:rsidR="00B410D0">
          <w:rPr>
            <w:noProof/>
            <w:webHidden/>
          </w:rPr>
          <w:instrText xml:space="preserve"> PAGEREF _Toc15665287 \h </w:instrText>
        </w:r>
        <w:r w:rsidR="00B410D0">
          <w:rPr>
            <w:noProof/>
            <w:webHidden/>
          </w:rPr>
        </w:r>
        <w:r w:rsidR="00B410D0">
          <w:rPr>
            <w:noProof/>
            <w:webHidden/>
          </w:rPr>
          <w:fldChar w:fldCharType="separate"/>
        </w:r>
        <w:r w:rsidR="00B410D0">
          <w:rPr>
            <w:noProof/>
            <w:webHidden/>
          </w:rPr>
          <w:t>3</w:t>
        </w:r>
        <w:r w:rsidR="00B410D0">
          <w:rPr>
            <w:noProof/>
            <w:webHidden/>
          </w:rPr>
          <w:fldChar w:fldCharType="end"/>
        </w:r>
      </w:hyperlink>
    </w:p>
    <w:p w14:paraId="3E5ADA07" w14:textId="77777777" w:rsidR="00B410D0" w:rsidRDefault="00442E3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5665288" w:history="1">
        <w:r w:rsidR="00B410D0" w:rsidRPr="007E4967">
          <w:rPr>
            <w:rStyle w:val="Hyperlink"/>
            <w:noProof/>
          </w:rPr>
          <w:t>4.</w:t>
        </w:r>
        <w:r w:rsidR="00B410D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B410D0" w:rsidRPr="007E4967">
          <w:rPr>
            <w:rStyle w:val="Hyperlink"/>
            <w:noProof/>
          </w:rPr>
          <w:t>Implementation Roadmap</w:t>
        </w:r>
        <w:r w:rsidR="00B410D0">
          <w:rPr>
            <w:noProof/>
            <w:webHidden/>
          </w:rPr>
          <w:tab/>
        </w:r>
        <w:r w:rsidR="00B410D0">
          <w:rPr>
            <w:noProof/>
            <w:webHidden/>
          </w:rPr>
          <w:fldChar w:fldCharType="begin"/>
        </w:r>
        <w:r w:rsidR="00B410D0">
          <w:rPr>
            <w:noProof/>
            <w:webHidden/>
          </w:rPr>
          <w:instrText xml:space="preserve"> PAGEREF _Toc15665288 \h </w:instrText>
        </w:r>
        <w:r w:rsidR="00B410D0">
          <w:rPr>
            <w:noProof/>
            <w:webHidden/>
          </w:rPr>
        </w:r>
        <w:r w:rsidR="00B410D0">
          <w:rPr>
            <w:noProof/>
            <w:webHidden/>
          </w:rPr>
          <w:fldChar w:fldCharType="separate"/>
        </w:r>
        <w:r w:rsidR="00B410D0">
          <w:rPr>
            <w:noProof/>
            <w:webHidden/>
          </w:rPr>
          <w:t>4</w:t>
        </w:r>
        <w:r w:rsidR="00B410D0">
          <w:rPr>
            <w:noProof/>
            <w:webHidden/>
          </w:rPr>
          <w:fldChar w:fldCharType="end"/>
        </w:r>
      </w:hyperlink>
    </w:p>
    <w:p w14:paraId="3E6B0C65" w14:textId="77777777" w:rsidR="00B410D0" w:rsidRDefault="00442E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5665289" w:history="1">
        <w:r w:rsidR="00B410D0" w:rsidRPr="007E4967">
          <w:rPr>
            <w:rStyle w:val="Hyperlink"/>
            <w:noProof/>
          </w:rPr>
          <w:t>4.1</w:t>
        </w:r>
        <w:r w:rsidR="00B410D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B410D0" w:rsidRPr="007E4967">
          <w:rPr>
            <w:rStyle w:val="Hyperlink"/>
            <w:noProof/>
          </w:rPr>
          <w:t>Pre-Implementation Activities</w:t>
        </w:r>
        <w:r w:rsidR="00B410D0">
          <w:rPr>
            <w:noProof/>
            <w:webHidden/>
          </w:rPr>
          <w:tab/>
        </w:r>
        <w:r w:rsidR="00B410D0">
          <w:rPr>
            <w:noProof/>
            <w:webHidden/>
          </w:rPr>
          <w:fldChar w:fldCharType="begin"/>
        </w:r>
        <w:r w:rsidR="00B410D0">
          <w:rPr>
            <w:noProof/>
            <w:webHidden/>
          </w:rPr>
          <w:instrText xml:space="preserve"> PAGEREF _Toc15665289 \h </w:instrText>
        </w:r>
        <w:r w:rsidR="00B410D0">
          <w:rPr>
            <w:noProof/>
            <w:webHidden/>
          </w:rPr>
        </w:r>
        <w:r w:rsidR="00B410D0">
          <w:rPr>
            <w:noProof/>
            <w:webHidden/>
          </w:rPr>
          <w:fldChar w:fldCharType="separate"/>
        </w:r>
        <w:r w:rsidR="00B410D0">
          <w:rPr>
            <w:noProof/>
            <w:webHidden/>
          </w:rPr>
          <w:t>4</w:t>
        </w:r>
        <w:r w:rsidR="00B410D0">
          <w:rPr>
            <w:noProof/>
            <w:webHidden/>
          </w:rPr>
          <w:fldChar w:fldCharType="end"/>
        </w:r>
      </w:hyperlink>
    </w:p>
    <w:p w14:paraId="2BC74DF8" w14:textId="77777777" w:rsidR="00B410D0" w:rsidRDefault="00442E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5665290" w:history="1">
        <w:r w:rsidR="00B410D0" w:rsidRPr="007E4967">
          <w:rPr>
            <w:rStyle w:val="Hyperlink"/>
            <w:noProof/>
          </w:rPr>
          <w:t>4.2</w:t>
        </w:r>
        <w:r w:rsidR="00B410D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B410D0" w:rsidRPr="007E4967">
          <w:rPr>
            <w:rStyle w:val="Hyperlink"/>
            <w:noProof/>
          </w:rPr>
          <w:t>Implementation Steps</w:t>
        </w:r>
        <w:r w:rsidR="00B410D0">
          <w:rPr>
            <w:noProof/>
            <w:webHidden/>
          </w:rPr>
          <w:tab/>
        </w:r>
        <w:r w:rsidR="00B410D0">
          <w:rPr>
            <w:noProof/>
            <w:webHidden/>
          </w:rPr>
          <w:fldChar w:fldCharType="begin"/>
        </w:r>
        <w:r w:rsidR="00B410D0">
          <w:rPr>
            <w:noProof/>
            <w:webHidden/>
          </w:rPr>
          <w:instrText xml:space="preserve"> PAGEREF _Toc15665290 \h </w:instrText>
        </w:r>
        <w:r w:rsidR="00B410D0">
          <w:rPr>
            <w:noProof/>
            <w:webHidden/>
          </w:rPr>
        </w:r>
        <w:r w:rsidR="00B410D0">
          <w:rPr>
            <w:noProof/>
            <w:webHidden/>
          </w:rPr>
          <w:fldChar w:fldCharType="separate"/>
        </w:r>
        <w:r w:rsidR="00B410D0">
          <w:rPr>
            <w:noProof/>
            <w:webHidden/>
          </w:rPr>
          <w:t>4</w:t>
        </w:r>
        <w:r w:rsidR="00B410D0">
          <w:rPr>
            <w:noProof/>
            <w:webHidden/>
          </w:rPr>
          <w:fldChar w:fldCharType="end"/>
        </w:r>
      </w:hyperlink>
    </w:p>
    <w:p w14:paraId="1806DD51" w14:textId="77777777" w:rsidR="00B410D0" w:rsidRDefault="00442E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5665291" w:history="1">
        <w:r w:rsidR="00B410D0" w:rsidRPr="007E4967">
          <w:rPr>
            <w:rStyle w:val="Hyperlink"/>
            <w:noProof/>
          </w:rPr>
          <w:t>4.3</w:t>
        </w:r>
        <w:r w:rsidR="00B410D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B410D0" w:rsidRPr="007E4967">
          <w:rPr>
            <w:rStyle w:val="Hyperlink"/>
            <w:noProof/>
          </w:rPr>
          <w:t>Post-Implementation Checks</w:t>
        </w:r>
        <w:r w:rsidR="00B410D0">
          <w:rPr>
            <w:noProof/>
            <w:webHidden/>
          </w:rPr>
          <w:tab/>
        </w:r>
        <w:r w:rsidR="00B410D0">
          <w:rPr>
            <w:noProof/>
            <w:webHidden/>
          </w:rPr>
          <w:fldChar w:fldCharType="begin"/>
        </w:r>
        <w:r w:rsidR="00B410D0">
          <w:rPr>
            <w:noProof/>
            <w:webHidden/>
          </w:rPr>
          <w:instrText xml:space="preserve"> PAGEREF _Toc15665291 \h </w:instrText>
        </w:r>
        <w:r w:rsidR="00B410D0">
          <w:rPr>
            <w:noProof/>
            <w:webHidden/>
          </w:rPr>
        </w:r>
        <w:r w:rsidR="00B410D0">
          <w:rPr>
            <w:noProof/>
            <w:webHidden/>
          </w:rPr>
          <w:fldChar w:fldCharType="separate"/>
        </w:r>
        <w:r w:rsidR="00B410D0">
          <w:rPr>
            <w:noProof/>
            <w:webHidden/>
          </w:rPr>
          <w:t>5</w:t>
        </w:r>
        <w:r w:rsidR="00B410D0">
          <w:rPr>
            <w:noProof/>
            <w:webHidden/>
          </w:rPr>
          <w:fldChar w:fldCharType="end"/>
        </w:r>
      </w:hyperlink>
    </w:p>
    <w:p w14:paraId="5A652512" w14:textId="77777777" w:rsidR="00B410D0" w:rsidRDefault="00442E3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5665292" w:history="1">
        <w:r w:rsidR="00B410D0" w:rsidRPr="007E4967">
          <w:rPr>
            <w:rStyle w:val="Hyperlink"/>
            <w:noProof/>
          </w:rPr>
          <w:t>5.</w:t>
        </w:r>
        <w:r w:rsidR="00B410D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B410D0" w:rsidRPr="007E4967">
          <w:rPr>
            <w:rStyle w:val="Hyperlink"/>
            <w:noProof/>
          </w:rPr>
          <w:t>Fall Back Plan</w:t>
        </w:r>
        <w:r w:rsidR="00B410D0">
          <w:rPr>
            <w:noProof/>
            <w:webHidden/>
          </w:rPr>
          <w:tab/>
        </w:r>
        <w:r w:rsidR="00B410D0">
          <w:rPr>
            <w:noProof/>
            <w:webHidden/>
          </w:rPr>
          <w:fldChar w:fldCharType="begin"/>
        </w:r>
        <w:r w:rsidR="00B410D0">
          <w:rPr>
            <w:noProof/>
            <w:webHidden/>
          </w:rPr>
          <w:instrText xml:space="preserve"> PAGEREF _Toc15665292 \h </w:instrText>
        </w:r>
        <w:r w:rsidR="00B410D0">
          <w:rPr>
            <w:noProof/>
            <w:webHidden/>
          </w:rPr>
        </w:r>
        <w:r w:rsidR="00B410D0">
          <w:rPr>
            <w:noProof/>
            <w:webHidden/>
          </w:rPr>
          <w:fldChar w:fldCharType="separate"/>
        </w:r>
        <w:r w:rsidR="00B410D0">
          <w:rPr>
            <w:noProof/>
            <w:webHidden/>
          </w:rPr>
          <w:t>5</w:t>
        </w:r>
        <w:r w:rsidR="00B410D0">
          <w:rPr>
            <w:noProof/>
            <w:webHidden/>
          </w:rPr>
          <w:fldChar w:fldCharType="end"/>
        </w:r>
      </w:hyperlink>
    </w:p>
    <w:p w14:paraId="754C09AA" w14:textId="77777777" w:rsidR="00B410D0" w:rsidRDefault="00442E3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5665293" w:history="1">
        <w:r w:rsidR="00B410D0" w:rsidRPr="007E4967">
          <w:rPr>
            <w:rStyle w:val="Hyperlink"/>
            <w:noProof/>
          </w:rPr>
          <w:t>6.</w:t>
        </w:r>
        <w:r w:rsidR="00B410D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B410D0" w:rsidRPr="007E4967">
          <w:rPr>
            <w:rStyle w:val="Hyperlink"/>
            <w:noProof/>
          </w:rPr>
          <w:t>Conclusion</w:t>
        </w:r>
        <w:r w:rsidR="00B410D0">
          <w:rPr>
            <w:noProof/>
            <w:webHidden/>
          </w:rPr>
          <w:tab/>
        </w:r>
        <w:r w:rsidR="00B410D0">
          <w:rPr>
            <w:noProof/>
            <w:webHidden/>
          </w:rPr>
          <w:fldChar w:fldCharType="begin"/>
        </w:r>
        <w:r w:rsidR="00B410D0">
          <w:rPr>
            <w:noProof/>
            <w:webHidden/>
          </w:rPr>
          <w:instrText xml:space="preserve"> PAGEREF _Toc15665293 \h </w:instrText>
        </w:r>
        <w:r w:rsidR="00B410D0">
          <w:rPr>
            <w:noProof/>
            <w:webHidden/>
          </w:rPr>
        </w:r>
        <w:r w:rsidR="00B410D0">
          <w:rPr>
            <w:noProof/>
            <w:webHidden/>
          </w:rPr>
          <w:fldChar w:fldCharType="separate"/>
        </w:r>
        <w:r w:rsidR="00B410D0">
          <w:rPr>
            <w:noProof/>
            <w:webHidden/>
          </w:rPr>
          <w:t>6</w:t>
        </w:r>
        <w:r w:rsidR="00B410D0">
          <w:rPr>
            <w:noProof/>
            <w:webHidden/>
          </w:rPr>
          <w:fldChar w:fldCharType="end"/>
        </w:r>
      </w:hyperlink>
    </w:p>
    <w:p w14:paraId="011BAEB4" w14:textId="77777777" w:rsidR="00B410D0" w:rsidRDefault="00442E3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5665294" w:history="1">
        <w:r w:rsidR="00B410D0" w:rsidRPr="007E4967">
          <w:rPr>
            <w:rStyle w:val="Hyperlink"/>
            <w:noProof/>
          </w:rPr>
          <w:t>7.</w:t>
        </w:r>
        <w:r w:rsidR="00B410D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B410D0" w:rsidRPr="007E4967">
          <w:rPr>
            <w:rStyle w:val="Hyperlink"/>
            <w:noProof/>
          </w:rPr>
          <w:t>References</w:t>
        </w:r>
        <w:r w:rsidR="00B410D0">
          <w:rPr>
            <w:noProof/>
            <w:webHidden/>
          </w:rPr>
          <w:tab/>
        </w:r>
        <w:r w:rsidR="00B410D0">
          <w:rPr>
            <w:noProof/>
            <w:webHidden/>
          </w:rPr>
          <w:fldChar w:fldCharType="begin"/>
        </w:r>
        <w:r w:rsidR="00B410D0">
          <w:rPr>
            <w:noProof/>
            <w:webHidden/>
          </w:rPr>
          <w:instrText xml:space="preserve"> PAGEREF _Toc15665294 \h </w:instrText>
        </w:r>
        <w:r w:rsidR="00B410D0">
          <w:rPr>
            <w:noProof/>
            <w:webHidden/>
          </w:rPr>
        </w:r>
        <w:r w:rsidR="00B410D0">
          <w:rPr>
            <w:noProof/>
            <w:webHidden/>
          </w:rPr>
          <w:fldChar w:fldCharType="separate"/>
        </w:r>
        <w:r w:rsidR="00B410D0">
          <w:rPr>
            <w:noProof/>
            <w:webHidden/>
          </w:rPr>
          <w:t>6</w:t>
        </w:r>
        <w:r w:rsidR="00B410D0">
          <w:rPr>
            <w:noProof/>
            <w:webHidden/>
          </w:rPr>
          <w:fldChar w:fldCharType="end"/>
        </w:r>
      </w:hyperlink>
    </w:p>
    <w:p w14:paraId="1E09F11B" w14:textId="77777777" w:rsidR="00B410D0" w:rsidRDefault="00442E3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ja-JP"/>
        </w:rPr>
      </w:pPr>
      <w:hyperlink w:anchor="_Toc15665295" w:history="1">
        <w:r w:rsidR="00B410D0" w:rsidRPr="007E4967">
          <w:rPr>
            <w:rStyle w:val="Hyperlink"/>
            <w:noProof/>
          </w:rPr>
          <w:t>8.</w:t>
        </w:r>
        <w:r w:rsidR="00B410D0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ja-JP"/>
          </w:rPr>
          <w:tab/>
        </w:r>
        <w:r w:rsidR="00B410D0" w:rsidRPr="007E4967">
          <w:rPr>
            <w:rStyle w:val="Hyperlink"/>
            <w:noProof/>
          </w:rPr>
          <w:t>Change Log</w:t>
        </w:r>
        <w:r w:rsidR="00B410D0">
          <w:rPr>
            <w:noProof/>
            <w:webHidden/>
          </w:rPr>
          <w:tab/>
        </w:r>
        <w:r w:rsidR="00B410D0">
          <w:rPr>
            <w:noProof/>
            <w:webHidden/>
          </w:rPr>
          <w:fldChar w:fldCharType="begin"/>
        </w:r>
        <w:r w:rsidR="00B410D0">
          <w:rPr>
            <w:noProof/>
            <w:webHidden/>
          </w:rPr>
          <w:instrText xml:space="preserve"> PAGEREF _Toc15665295 \h </w:instrText>
        </w:r>
        <w:r w:rsidR="00B410D0">
          <w:rPr>
            <w:noProof/>
            <w:webHidden/>
          </w:rPr>
        </w:r>
        <w:r w:rsidR="00B410D0">
          <w:rPr>
            <w:noProof/>
            <w:webHidden/>
          </w:rPr>
          <w:fldChar w:fldCharType="separate"/>
        </w:r>
        <w:r w:rsidR="00B410D0">
          <w:rPr>
            <w:noProof/>
            <w:webHidden/>
          </w:rPr>
          <w:t>6</w:t>
        </w:r>
        <w:r w:rsidR="00B410D0">
          <w:rPr>
            <w:noProof/>
            <w:webHidden/>
          </w:rPr>
          <w:fldChar w:fldCharType="end"/>
        </w:r>
      </w:hyperlink>
    </w:p>
    <w:p w14:paraId="20142DE2" w14:textId="77777777" w:rsidR="00602412" w:rsidRPr="00085692" w:rsidRDefault="00B6740E" w:rsidP="00B6740E">
      <w:pPr>
        <w:pStyle w:val="Heading1"/>
        <w:numPr>
          <w:ilvl w:val="0"/>
          <w:numId w:val="0"/>
        </w:numPr>
        <w:rPr>
          <w:rFonts w:ascii="Verdana" w:hAnsi="Verdana"/>
        </w:rPr>
      </w:pPr>
      <w:r w:rsidRPr="00085692">
        <w:rPr>
          <w:rFonts w:ascii="Verdana" w:hAnsi="Verdana"/>
        </w:rPr>
        <w:fldChar w:fldCharType="end"/>
      </w:r>
    </w:p>
    <w:p w14:paraId="4130F84A" w14:textId="77777777" w:rsidR="00B6740E" w:rsidRPr="00085692" w:rsidRDefault="00602412" w:rsidP="00EC739F">
      <w:pPr>
        <w:rPr>
          <w:rFonts w:ascii="Verdana" w:hAnsi="Verdana"/>
        </w:rPr>
      </w:pPr>
      <w:r w:rsidRPr="00085692">
        <w:rPr>
          <w:rFonts w:ascii="Verdana" w:hAnsi="Verdana"/>
        </w:rPr>
        <w:br w:type="page"/>
      </w:r>
    </w:p>
    <w:p w14:paraId="0EB209C6" w14:textId="77777777" w:rsidR="008D4E09" w:rsidRPr="00085692" w:rsidRDefault="008D4E09" w:rsidP="000E3EED">
      <w:pPr>
        <w:pStyle w:val="StyleHeading1Verdana"/>
      </w:pPr>
      <w:bookmarkStart w:id="4" w:name="_Toc15665284"/>
      <w:r w:rsidRPr="00085692">
        <w:lastRenderedPageBreak/>
        <w:t>Objective</w:t>
      </w:r>
      <w:bookmarkEnd w:id="4"/>
    </w:p>
    <w:p w14:paraId="411F520D" w14:textId="4D4940FD" w:rsidR="00497E4B" w:rsidRDefault="00294AD2" w:rsidP="00772D5B">
      <w:pPr>
        <w:pStyle w:val="Normal1Char"/>
        <w:tabs>
          <w:tab w:val="clear" w:pos="1418"/>
          <w:tab w:val="left" w:pos="567"/>
        </w:tabs>
        <w:rPr>
          <w:rFonts w:ascii="Verdana" w:hAnsi="Verdana"/>
        </w:rPr>
      </w:pPr>
      <w:r>
        <w:rPr>
          <w:rFonts w:ascii="Verdana" w:hAnsi="Verdana"/>
        </w:rPr>
        <w:t>This document aims to describe the technic</w:t>
      </w:r>
      <w:r w:rsidR="00030694">
        <w:rPr>
          <w:rFonts w:ascii="Verdana" w:hAnsi="Verdana"/>
        </w:rPr>
        <w:t xml:space="preserve">al specifications of enabling integration of </w:t>
      </w:r>
      <w:r>
        <w:rPr>
          <w:rFonts w:ascii="Verdana" w:hAnsi="Verdana"/>
        </w:rPr>
        <w:t xml:space="preserve">Account </w:t>
      </w:r>
      <w:r w:rsidR="00030694">
        <w:rPr>
          <w:rFonts w:ascii="Verdana" w:hAnsi="Verdana"/>
        </w:rPr>
        <w:t>data from Salesforce to SAP Customer via Boomi.</w:t>
      </w:r>
    </w:p>
    <w:p w14:paraId="022071C2" w14:textId="77777777" w:rsidR="00030694" w:rsidRPr="00085692" w:rsidRDefault="00030694" w:rsidP="00772D5B">
      <w:pPr>
        <w:pStyle w:val="Normal1Char"/>
        <w:tabs>
          <w:tab w:val="clear" w:pos="1418"/>
          <w:tab w:val="left" w:pos="567"/>
        </w:tabs>
        <w:rPr>
          <w:rFonts w:ascii="Verdana" w:hAnsi="Verdana"/>
        </w:rPr>
      </w:pPr>
    </w:p>
    <w:p w14:paraId="12EB8CF8" w14:textId="77777777" w:rsidR="00B6740E" w:rsidRPr="00085692" w:rsidRDefault="00B6740E" w:rsidP="000E3EED">
      <w:pPr>
        <w:pStyle w:val="StyleHeading1Verdana"/>
      </w:pPr>
      <w:bookmarkStart w:id="5" w:name="_Toc15665285"/>
      <w:r w:rsidRPr="00085692">
        <w:t>Definitions and Abbreviations</w:t>
      </w:r>
      <w:bookmarkEnd w:id="5"/>
    </w:p>
    <w:p w14:paraId="718BB479" w14:textId="77777777" w:rsidR="00034152" w:rsidRPr="00085692" w:rsidRDefault="00034152" w:rsidP="00423BEE">
      <w:pPr>
        <w:pStyle w:val="Normal1Char"/>
        <w:ind w:left="142"/>
        <w:rPr>
          <w:rFonts w:ascii="Verdana" w:hAnsi="Verdana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5"/>
        <w:gridCol w:w="5717"/>
      </w:tblGrid>
      <w:tr w:rsidR="00B6740E" w:rsidRPr="00085692" w14:paraId="21F29DAA" w14:textId="77777777">
        <w:tc>
          <w:tcPr>
            <w:tcW w:w="2416" w:type="dxa"/>
            <w:shd w:val="pct10" w:color="auto" w:fill="auto"/>
          </w:tcPr>
          <w:p w14:paraId="17977082" w14:textId="77777777" w:rsidR="00B6740E" w:rsidRPr="00085692" w:rsidRDefault="00B6740E" w:rsidP="00B170EE">
            <w:pPr>
              <w:pStyle w:val="Table"/>
              <w:rPr>
                <w:rFonts w:ascii="Verdana" w:hAnsi="Verdana"/>
                <w:b/>
                <w:bCs/>
              </w:rPr>
            </w:pPr>
            <w:r w:rsidRPr="00085692">
              <w:rPr>
                <w:rFonts w:ascii="Verdana" w:hAnsi="Verdana"/>
                <w:b/>
                <w:bCs/>
              </w:rPr>
              <w:t>Definition/Abbreviation</w:t>
            </w:r>
          </w:p>
        </w:tc>
        <w:tc>
          <w:tcPr>
            <w:tcW w:w="6095" w:type="dxa"/>
            <w:shd w:val="pct10" w:color="auto" w:fill="auto"/>
          </w:tcPr>
          <w:p w14:paraId="27C3E9F1" w14:textId="77777777" w:rsidR="00B6740E" w:rsidRPr="00085692" w:rsidRDefault="00B6740E" w:rsidP="00423BEE">
            <w:pPr>
              <w:pStyle w:val="Table"/>
              <w:ind w:left="142"/>
              <w:rPr>
                <w:rFonts w:ascii="Verdana" w:hAnsi="Verdana"/>
                <w:b/>
                <w:bCs/>
              </w:rPr>
            </w:pPr>
            <w:r w:rsidRPr="00085692">
              <w:rPr>
                <w:rFonts w:ascii="Verdana" w:hAnsi="Verdana"/>
                <w:b/>
                <w:bCs/>
              </w:rPr>
              <w:t>Description</w:t>
            </w:r>
          </w:p>
        </w:tc>
      </w:tr>
      <w:tr w:rsidR="00B6740E" w:rsidRPr="00085692" w14:paraId="5895BD00" w14:textId="77777777">
        <w:tc>
          <w:tcPr>
            <w:tcW w:w="2416" w:type="dxa"/>
          </w:tcPr>
          <w:p w14:paraId="739757CC" w14:textId="2FDAE1D4" w:rsidR="00B6740E" w:rsidRPr="00085692" w:rsidRDefault="00294AD2" w:rsidP="00294AD2">
            <w:pPr>
              <w:pStyle w:val="Table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API</w:t>
            </w:r>
          </w:p>
        </w:tc>
        <w:tc>
          <w:tcPr>
            <w:tcW w:w="6095" w:type="dxa"/>
          </w:tcPr>
          <w:p w14:paraId="10103389" w14:textId="7B16400E" w:rsidR="00B6740E" w:rsidRPr="00085692" w:rsidRDefault="00294AD2" w:rsidP="00377EFD">
            <w:pPr>
              <w:pStyle w:val="Table"/>
              <w:ind w:lef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Application Programming Interface</w:t>
            </w:r>
          </w:p>
        </w:tc>
      </w:tr>
      <w:tr w:rsidR="00294AD2" w:rsidRPr="00085692" w14:paraId="5D7CEC67" w14:textId="77777777">
        <w:tc>
          <w:tcPr>
            <w:tcW w:w="2416" w:type="dxa"/>
          </w:tcPr>
          <w:p w14:paraId="674BC385" w14:textId="1C86227B" w:rsidR="00294AD2" w:rsidRDefault="00294AD2" w:rsidP="00294AD2">
            <w:pPr>
              <w:pStyle w:val="Table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CSRF</w:t>
            </w:r>
          </w:p>
        </w:tc>
        <w:tc>
          <w:tcPr>
            <w:tcW w:w="6095" w:type="dxa"/>
          </w:tcPr>
          <w:p w14:paraId="6098B5A2" w14:textId="623BD815" w:rsidR="00294AD2" w:rsidRDefault="00294AD2" w:rsidP="00377EFD">
            <w:pPr>
              <w:pStyle w:val="Table"/>
              <w:ind w:left="142"/>
              <w:rPr>
                <w:rFonts w:ascii="Verdana" w:hAnsi="Verdana"/>
              </w:rPr>
            </w:pPr>
            <w:r>
              <w:rPr>
                <w:rFonts w:cs="Arial"/>
                <w:color w:val="222222"/>
                <w:shd w:val="clear" w:color="auto" w:fill="FFFFFF"/>
              </w:rPr>
              <w:t>Cross-Site Request Forgery</w:t>
            </w:r>
          </w:p>
        </w:tc>
      </w:tr>
    </w:tbl>
    <w:p w14:paraId="0380859E" w14:textId="77777777" w:rsidR="000D4452" w:rsidRPr="00085692" w:rsidRDefault="000D4452" w:rsidP="00423BEE">
      <w:pPr>
        <w:pStyle w:val="Normal1Char"/>
        <w:ind w:left="142"/>
        <w:rPr>
          <w:rFonts w:ascii="Verdana" w:hAnsi="Verdana"/>
        </w:rPr>
      </w:pPr>
    </w:p>
    <w:p w14:paraId="74929EFD" w14:textId="0B7274DD" w:rsidR="000E3EED" w:rsidRDefault="00030694" w:rsidP="000E3EED">
      <w:pPr>
        <w:pStyle w:val="StyleHeading1Verdana"/>
      </w:pPr>
      <w:r>
        <w:t>Retrieving Account Data from Salesforce</w:t>
      </w:r>
    </w:p>
    <w:p w14:paraId="37EA50A3" w14:textId="467E7491" w:rsidR="000E3EED" w:rsidRDefault="00030694" w:rsidP="000E3EED">
      <w:pPr>
        <w:pStyle w:val="Heading2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Connector (Start Shape)</w:t>
      </w:r>
    </w:p>
    <w:p w14:paraId="717C5551" w14:textId="77777777" w:rsidR="00B170EE" w:rsidRDefault="00B170EE" w:rsidP="00B170EE">
      <w:pPr>
        <w:pStyle w:val="Normal2"/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6"/>
        <w:gridCol w:w="6095"/>
      </w:tblGrid>
      <w:tr w:rsidR="004F6929" w:rsidRPr="00085692" w14:paraId="63FF2B71" w14:textId="77777777" w:rsidTr="00E46272">
        <w:tc>
          <w:tcPr>
            <w:tcW w:w="2416" w:type="dxa"/>
            <w:shd w:val="pct10" w:color="auto" w:fill="auto"/>
          </w:tcPr>
          <w:p w14:paraId="686F6C62" w14:textId="6141B628" w:rsidR="004F6929" w:rsidRPr="00085692" w:rsidRDefault="004F6929" w:rsidP="00E46272">
            <w:pPr>
              <w:pStyle w:val="Table"/>
              <w:rPr>
                <w:rFonts w:ascii="Verdana" w:hAnsi="Verdana"/>
                <w:b/>
                <w:bCs/>
              </w:rPr>
            </w:pPr>
            <w:r w:rsidRPr="00B170EE">
              <w:rPr>
                <w:rFonts w:ascii="Verdana" w:hAnsi="Verdana"/>
                <w:b/>
                <w:bCs/>
              </w:rPr>
              <w:t>Configuration Field</w:t>
            </w:r>
          </w:p>
        </w:tc>
        <w:tc>
          <w:tcPr>
            <w:tcW w:w="6095" w:type="dxa"/>
            <w:shd w:val="pct10" w:color="auto" w:fill="auto"/>
          </w:tcPr>
          <w:p w14:paraId="159DDB9F" w14:textId="6538D20E" w:rsidR="004F6929" w:rsidRPr="00085692" w:rsidRDefault="004F6929" w:rsidP="00E46272">
            <w:pPr>
              <w:pStyle w:val="Table"/>
              <w:ind w:left="142"/>
              <w:rPr>
                <w:rFonts w:ascii="Verdana" w:hAnsi="Verdana"/>
                <w:b/>
                <w:bCs/>
              </w:rPr>
            </w:pPr>
            <w:r w:rsidRPr="00B170EE">
              <w:rPr>
                <w:rFonts w:ascii="Verdana" w:hAnsi="Verdana"/>
                <w:b/>
                <w:bCs/>
              </w:rPr>
              <w:t>Value</w:t>
            </w:r>
          </w:p>
        </w:tc>
      </w:tr>
      <w:tr w:rsidR="004F6929" w:rsidRPr="00085692" w14:paraId="692BFC2C" w14:textId="77777777" w:rsidTr="00E46272">
        <w:tc>
          <w:tcPr>
            <w:tcW w:w="2416" w:type="dxa"/>
          </w:tcPr>
          <w:p w14:paraId="4F326F3B" w14:textId="3FA72CC8" w:rsidR="004F6929" w:rsidRPr="00085692" w:rsidRDefault="004F6929" w:rsidP="00E46272">
            <w:pPr>
              <w:pStyle w:val="Table"/>
              <w:rPr>
                <w:rFonts w:ascii="Verdana" w:hAnsi="Verdana"/>
              </w:rPr>
            </w:pPr>
            <w:r w:rsidRPr="00B170EE">
              <w:rPr>
                <w:rFonts w:ascii="Verdana" w:hAnsi="Verdana"/>
              </w:rPr>
              <w:t>Connector</w:t>
            </w:r>
          </w:p>
        </w:tc>
        <w:tc>
          <w:tcPr>
            <w:tcW w:w="6095" w:type="dxa"/>
          </w:tcPr>
          <w:p w14:paraId="5CE21AD3" w14:textId="0E52B2EA" w:rsidR="004F6929" w:rsidRPr="00085692" w:rsidRDefault="004F6929" w:rsidP="00E46272">
            <w:pPr>
              <w:pStyle w:val="Table"/>
              <w:ind w:left="142"/>
              <w:rPr>
                <w:rFonts w:ascii="Verdana" w:hAnsi="Verdana"/>
              </w:rPr>
            </w:pPr>
            <w:r w:rsidRPr="00B170EE">
              <w:rPr>
                <w:rFonts w:ascii="Verdana" w:hAnsi="Verdana"/>
              </w:rPr>
              <w:t>Salesforce</w:t>
            </w:r>
          </w:p>
        </w:tc>
      </w:tr>
      <w:tr w:rsidR="004F6929" w:rsidRPr="00085692" w14:paraId="6B6F2FE9" w14:textId="77777777" w:rsidTr="00E46272">
        <w:tc>
          <w:tcPr>
            <w:tcW w:w="2416" w:type="dxa"/>
          </w:tcPr>
          <w:p w14:paraId="577616EC" w14:textId="302AF737" w:rsidR="004F6929" w:rsidRDefault="004F6929" w:rsidP="00E46272">
            <w:pPr>
              <w:pStyle w:val="Table"/>
              <w:rPr>
                <w:rFonts w:ascii="Verdana" w:hAnsi="Verdana"/>
              </w:rPr>
            </w:pPr>
            <w:r w:rsidRPr="00B170EE">
              <w:rPr>
                <w:rFonts w:ascii="Verdana" w:hAnsi="Verdana"/>
              </w:rPr>
              <w:t xml:space="preserve">Action </w:t>
            </w:r>
          </w:p>
        </w:tc>
        <w:tc>
          <w:tcPr>
            <w:tcW w:w="6095" w:type="dxa"/>
          </w:tcPr>
          <w:p w14:paraId="685A4DFF" w14:textId="65651ED3" w:rsidR="004F6929" w:rsidRDefault="004F6929" w:rsidP="00E46272">
            <w:pPr>
              <w:pStyle w:val="Table"/>
              <w:ind w:left="142"/>
              <w:rPr>
                <w:rFonts w:ascii="Verdana" w:hAnsi="Verdana"/>
              </w:rPr>
            </w:pPr>
            <w:r w:rsidRPr="00B170EE">
              <w:rPr>
                <w:rFonts w:ascii="Verdana" w:hAnsi="Verdana"/>
              </w:rPr>
              <w:t>Get</w:t>
            </w:r>
          </w:p>
        </w:tc>
      </w:tr>
      <w:tr w:rsidR="004F6929" w:rsidRPr="00085692" w14:paraId="0014B2A7" w14:textId="77777777" w:rsidTr="00E46272">
        <w:tc>
          <w:tcPr>
            <w:tcW w:w="2416" w:type="dxa"/>
          </w:tcPr>
          <w:p w14:paraId="5BEACD61" w14:textId="735C5F17" w:rsidR="004F6929" w:rsidRDefault="004F6929" w:rsidP="00E46272">
            <w:pPr>
              <w:pStyle w:val="Table"/>
              <w:rPr>
                <w:rFonts w:ascii="Verdana" w:hAnsi="Verdana"/>
              </w:rPr>
            </w:pPr>
            <w:r w:rsidRPr="00B170EE">
              <w:rPr>
                <w:rFonts w:ascii="Verdana" w:hAnsi="Verdana"/>
              </w:rPr>
              <w:t>Connection</w:t>
            </w:r>
          </w:p>
        </w:tc>
        <w:tc>
          <w:tcPr>
            <w:tcW w:w="6095" w:type="dxa"/>
          </w:tcPr>
          <w:p w14:paraId="59D5F494" w14:textId="39B8D869" w:rsidR="004F6929" w:rsidRDefault="004F6929" w:rsidP="00E46272">
            <w:pPr>
              <w:pStyle w:val="Table"/>
              <w:ind w:left="142"/>
              <w:rPr>
                <w:rFonts w:cs="Arial"/>
                <w:color w:val="222222"/>
                <w:shd w:val="clear" w:color="auto" w:fill="FFFFFF"/>
              </w:rPr>
            </w:pPr>
            <w:r w:rsidRPr="00B170EE">
              <w:rPr>
                <w:rFonts w:ascii="Verdana" w:hAnsi="Verdana"/>
              </w:rPr>
              <w:t>My Salesforce Org</w:t>
            </w:r>
          </w:p>
        </w:tc>
      </w:tr>
      <w:tr w:rsidR="004F6929" w:rsidRPr="00085692" w14:paraId="187A80CF" w14:textId="77777777" w:rsidTr="00E46272">
        <w:tc>
          <w:tcPr>
            <w:tcW w:w="2416" w:type="dxa"/>
          </w:tcPr>
          <w:p w14:paraId="676C2E53" w14:textId="03531315" w:rsidR="004F6929" w:rsidRDefault="004F6929" w:rsidP="00E46272">
            <w:pPr>
              <w:pStyle w:val="Table"/>
              <w:rPr>
                <w:rFonts w:ascii="Verdana" w:hAnsi="Verdana"/>
              </w:rPr>
            </w:pPr>
            <w:r w:rsidRPr="00B170EE">
              <w:rPr>
                <w:rFonts w:ascii="Verdana" w:hAnsi="Verdana"/>
              </w:rPr>
              <w:t>Operation</w:t>
            </w:r>
          </w:p>
        </w:tc>
        <w:tc>
          <w:tcPr>
            <w:tcW w:w="6095" w:type="dxa"/>
          </w:tcPr>
          <w:p w14:paraId="3C3A0264" w14:textId="250FC56D" w:rsidR="004F6929" w:rsidRDefault="004F6929" w:rsidP="00E46272">
            <w:pPr>
              <w:pStyle w:val="Table"/>
              <w:ind w:left="142"/>
              <w:rPr>
                <w:rFonts w:cs="Arial"/>
                <w:color w:val="222222"/>
                <w:shd w:val="clear" w:color="auto" w:fill="FFFFFF"/>
              </w:rPr>
            </w:pPr>
            <w:r w:rsidRPr="00B170EE">
              <w:rPr>
                <w:rFonts w:ascii="Verdana" w:hAnsi="Verdana"/>
              </w:rPr>
              <w:t>Account Query (Basics Filter)</w:t>
            </w:r>
          </w:p>
        </w:tc>
      </w:tr>
    </w:tbl>
    <w:p w14:paraId="23BDBD94" w14:textId="77777777" w:rsidR="004F6929" w:rsidRDefault="004F6929" w:rsidP="004F6929">
      <w:pPr>
        <w:pStyle w:val="Normal2"/>
        <w:ind w:left="0"/>
        <w:rPr>
          <w:rFonts w:ascii="Verdana" w:hAnsi="Verdana"/>
        </w:rPr>
      </w:pPr>
    </w:p>
    <w:p w14:paraId="49D5B3BE" w14:textId="3CBAC339" w:rsidR="004F6929" w:rsidRDefault="004F6929" w:rsidP="002842D7">
      <w:pPr>
        <w:pStyle w:val="Normal1Char"/>
        <w:tabs>
          <w:tab w:val="clear" w:pos="1418"/>
          <w:tab w:val="left" w:pos="567"/>
        </w:tabs>
      </w:pPr>
      <w:r w:rsidRPr="004F6929">
        <w:rPr>
          <w:rFonts w:ascii="Verdana" w:hAnsi="Verdana"/>
        </w:rPr>
        <w:t>Note</w:t>
      </w:r>
      <w:r w:rsidRPr="002842D7">
        <w:rPr>
          <w:rFonts w:ascii="Verdana" w:hAnsi="Verdana"/>
        </w:rPr>
        <w:t>:</w:t>
      </w:r>
      <w:r w:rsidR="002842D7" w:rsidRPr="002842D7">
        <w:rPr>
          <w:rFonts w:ascii="Verdana" w:hAnsi="Verdana"/>
        </w:rPr>
        <w:t xml:space="preserve"> Parameters </w:t>
      </w:r>
      <w:r w:rsidR="002842D7">
        <w:rPr>
          <w:rFonts w:ascii="Verdana" w:hAnsi="Verdana"/>
        </w:rPr>
        <w:t>are needed</w:t>
      </w:r>
      <w:r w:rsidR="002842D7" w:rsidRPr="002842D7">
        <w:rPr>
          <w:rFonts w:ascii="Verdana" w:hAnsi="Verdana"/>
        </w:rPr>
        <w:t xml:space="preserve"> to complete the filters in the Query Operation that follows.</w:t>
      </w:r>
    </w:p>
    <w:p w14:paraId="3A2E044A" w14:textId="49E1FD19" w:rsidR="00B170EE" w:rsidRDefault="00B170EE" w:rsidP="00B170EE">
      <w:pPr>
        <w:pStyle w:val="Heading2"/>
        <w:numPr>
          <w:ilvl w:val="1"/>
          <w:numId w:val="1"/>
        </w:numPr>
        <w:rPr>
          <w:rFonts w:ascii="Verdana" w:hAnsi="Verdana"/>
        </w:rPr>
      </w:pPr>
      <w:r w:rsidRPr="00B170EE">
        <w:rPr>
          <w:rFonts w:ascii="Verdana" w:hAnsi="Verdana"/>
        </w:rPr>
        <w:t>Operation</w:t>
      </w:r>
    </w:p>
    <w:p w14:paraId="5785586D" w14:textId="77777777" w:rsidR="004F6929" w:rsidRPr="004F6929" w:rsidRDefault="004F6929" w:rsidP="004F6929">
      <w:pPr>
        <w:pStyle w:val="Normal2"/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6"/>
        <w:gridCol w:w="6095"/>
      </w:tblGrid>
      <w:tr w:rsidR="004F6929" w:rsidRPr="00085692" w14:paraId="4DA2D4FE" w14:textId="77777777" w:rsidTr="00E46272">
        <w:tc>
          <w:tcPr>
            <w:tcW w:w="2416" w:type="dxa"/>
            <w:shd w:val="pct10" w:color="auto" w:fill="auto"/>
          </w:tcPr>
          <w:p w14:paraId="64EAE4FD" w14:textId="77777777" w:rsidR="004F6929" w:rsidRPr="00085692" w:rsidRDefault="004F6929" w:rsidP="00E46272">
            <w:pPr>
              <w:pStyle w:val="Table"/>
              <w:rPr>
                <w:rFonts w:ascii="Verdana" w:hAnsi="Verdana"/>
                <w:b/>
                <w:bCs/>
              </w:rPr>
            </w:pPr>
            <w:r w:rsidRPr="00B170EE">
              <w:rPr>
                <w:rFonts w:ascii="Verdana" w:hAnsi="Verdana"/>
                <w:b/>
                <w:bCs/>
              </w:rPr>
              <w:t>Configuration Field</w:t>
            </w:r>
          </w:p>
        </w:tc>
        <w:tc>
          <w:tcPr>
            <w:tcW w:w="6095" w:type="dxa"/>
            <w:shd w:val="pct10" w:color="auto" w:fill="auto"/>
          </w:tcPr>
          <w:p w14:paraId="225FBB58" w14:textId="77777777" w:rsidR="004F6929" w:rsidRPr="00085692" w:rsidRDefault="004F6929" w:rsidP="00E46272">
            <w:pPr>
              <w:pStyle w:val="Table"/>
              <w:ind w:left="142"/>
              <w:rPr>
                <w:rFonts w:ascii="Verdana" w:hAnsi="Verdana"/>
                <w:b/>
                <w:bCs/>
              </w:rPr>
            </w:pPr>
            <w:r w:rsidRPr="00B170EE">
              <w:rPr>
                <w:rFonts w:ascii="Verdana" w:hAnsi="Verdana"/>
                <w:b/>
                <w:bCs/>
              </w:rPr>
              <w:t>Value</w:t>
            </w:r>
          </w:p>
        </w:tc>
      </w:tr>
      <w:tr w:rsidR="004F6929" w:rsidRPr="00085692" w14:paraId="4ADD0ECC" w14:textId="77777777" w:rsidTr="00E46272">
        <w:tc>
          <w:tcPr>
            <w:tcW w:w="2416" w:type="dxa"/>
          </w:tcPr>
          <w:p w14:paraId="7AD1ECB0" w14:textId="67720A63" w:rsidR="004F6929" w:rsidRPr="00085692" w:rsidRDefault="004F6929" w:rsidP="00E46272">
            <w:pPr>
              <w:pStyle w:val="Table"/>
              <w:rPr>
                <w:rFonts w:ascii="Verdana" w:hAnsi="Verdana"/>
              </w:rPr>
            </w:pPr>
            <w:r>
              <w:t>Name</w:t>
            </w:r>
          </w:p>
        </w:tc>
        <w:tc>
          <w:tcPr>
            <w:tcW w:w="6095" w:type="dxa"/>
          </w:tcPr>
          <w:p w14:paraId="627202AA" w14:textId="721CE69D" w:rsidR="004F6929" w:rsidRPr="00085692" w:rsidRDefault="004F6929" w:rsidP="00E46272">
            <w:pPr>
              <w:pStyle w:val="Table"/>
              <w:ind w:left="142"/>
              <w:rPr>
                <w:rFonts w:ascii="Verdana" w:hAnsi="Verdana"/>
              </w:rPr>
            </w:pPr>
            <w:r w:rsidRPr="00B170EE">
              <w:t>Account Query (Basics Filter)</w:t>
            </w:r>
          </w:p>
        </w:tc>
      </w:tr>
      <w:tr w:rsidR="004F6929" w:rsidRPr="00085692" w14:paraId="14FE0AD6" w14:textId="77777777" w:rsidTr="00E46272">
        <w:tc>
          <w:tcPr>
            <w:tcW w:w="2416" w:type="dxa"/>
          </w:tcPr>
          <w:p w14:paraId="1D8D7630" w14:textId="6BBE38A9" w:rsidR="004F6929" w:rsidRDefault="004F6929" w:rsidP="00E46272">
            <w:pPr>
              <w:pStyle w:val="Table"/>
              <w:rPr>
                <w:rFonts w:ascii="Verdana" w:hAnsi="Verdana"/>
              </w:rPr>
            </w:pPr>
            <w:r>
              <w:t>Connector</w:t>
            </w:r>
            <w:r>
              <w:t xml:space="preserve"> Action</w:t>
            </w:r>
          </w:p>
        </w:tc>
        <w:tc>
          <w:tcPr>
            <w:tcW w:w="6095" w:type="dxa"/>
          </w:tcPr>
          <w:p w14:paraId="56FBCD41" w14:textId="76A10F15" w:rsidR="004F6929" w:rsidRDefault="004F6929" w:rsidP="00E46272">
            <w:pPr>
              <w:pStyle w:val="Table"/>
              <w:ind w:left="142"/>
              <w:rPr>
                <w:rFonts w:ascii="Verdana" w:hAnsi="Verdana"/>
              </w:rPr>
            </w:pPr>
            <w:r>
              <w:t>Get</w:t>
            </w:r>
          </w:p>
        </w:tc>
      </w:tr>
      <w:tr w:rsidR="004F6929" w:rsidRPr="00085692" w14:paraId="443EAECF" w14:textId="77777777" w:rsidTr="00E46272">
        <w:tc>
          <w:tcPr>
            <w:tcW w:w="2416" w:type="dxa"/>
          </w:tcPr>
          <w:p w14:paraId="70F26D82" w14:textId="14466729" w:rsidR="004F6929" w:rsidRDefault="004F6929" w:rsidP="00E46272">
            <w:pPr>
              <w:pStyle w:val="Table"/>
              <w:rPr>
                <w:rFonts w:ascii="Verdana" w:hAnsi="Verdana"/>
              </w:rPr>
            </w:pPr>
            <w:r>
              <w:t>Action</w:t>
            </w:r>
            <w:r>
              <w:t xml:space="preserve"> </w:t>
            </w:r>
          </w:p>
        </w:tc>
        <w:tc>
          <w:tcPr>
            <w:tcW w:w="6095" w:type="dxa"/>
          </w:tcPr>
          <w:p w14:paraId="1F601628" w14:textId="7E99DF8C" w:rsidR="004F6929" w:rsidRDefault="004F6929" w:rsidP="00E46272">
            <w:pPr>
              <w:pStyle w:val="Table"/>
              <w:ind w:left="142"/>
              <w:rPr>
                <w:rFonts w:cs="Arial"/>
                <w:color w:val="222222"/>
                <w:shd w:val="clear" w:color="auto" w:fill="FFFFFF"/>
              </w:rPr>
            </w:pPr>
            <w:r>
              <w:t>query</w:t>
            </w:r>
          </w:p>
        </w:tc>
      </w:tr>
      <w:tr w:rsidR="004F6929" w:rsidRPr="00085692" w14:paraId="19C93866" w14:textId="77777777" w:rsidTr="00E46272">
        <w:tc>
          <w:tcPr>
            <w:tcW w:w="2416" w:type="dxa"/>
          </w:tcPr>
          <w:p w14:paraId="33C51078" w14:textId="618FCF68" w:rsidR="004F6929" w:rsidRDefault="004F6929" w:rsidP="00E46272">
            <w:pPr>
              <w:pStyle w:val="Table"/>
              <w:rPr>
                <w:rFonts w:ascii="Verdana" w:hAnsi="Verdana"/>
              </w:rPr>
            </w:pPr>
            <w:r>
              <w:t>Response Profile</w:t>
            </w:r>
          </w:p>
        </w:tc>
        <w:tc>
          <w:tcPr>
            <w:tcW w:w="6095" w:type="dxa"/>
          </w:tcPr>
          <w:p w14:paraId="2A159A32" w14:textId="63A9BFB1" w:rsidR="004F6929" w:rsidRDefault="004F6929" w:rsidP="00E46272">
            <w:pPr>
              <w:pStyle w:val="Table"/>
              <w:ind w:left="142"/>
              <w:rPr>
                <w:rFonts w:cs="Arial"/>
                <w:color w:val="222222"/>
                <w:shd w:val="clear" w:color="auto" w:fill="FFFFFF"/>
              </w:rPr>
            </w:pPr>
            <w:r>
              <w:t>SF_Account_Query_Response</w:t>
            </w:r>
          </w:p>
        </w:tc>
      </w:tr>
      <w:tr w:rsidR="004F6929" w:rsidRPr="00085692" w14:paraId="7F14AE1E" w14:textId="77777777" w:rsidTr="00E46272">
        <w:tc>
          <w:tcPr>
            <w:tcW w:w="2416" w:type="dxa"/>
          </w:tcPr>
          <w:p w14:paraId="6D6A6CCC" w14:textId="022BCAF0" w:rsidR="004F6929" w:rsidRPr="00B170EE" w:rsidRDefault="004F6929" w:rsidP="00E46272">
            <w:pPr>
              <w:pStyle w:val="Table"/>
              <w:rPr>
                <w:rFonts w:ascii="Verdana" w:hAnsi="Verdana"/>
              </w:rPr>
            </w:pPr>
            <w:r>
              <w:t>Operation</w:t>
            </w:r>
          </w:p>
        </w:tc>
        <w:tc>
          <w:tcPr>
            <w:tcW w:w="6095" w:type="dxa"/>
          </w:tcPr>
          <w:p w14:paraId="26DCC8EB" w14:textId="6515004C" w:rsidR="004F6929" w:rsidRPr="00B170EE" w:rsidRDefault="004F6929" w:rsidP="00E46272">
            <w:pPr>
              <w:pStyle w:val="Table"/>
              <w:ind w:left="142"/>
              <w:rPr>
                <w:rFonts w:ascii="Verdana" w:hAnsi="Verdana"/>
              </w:rPr>
            </w:pPr>
            <w:r>
              <w:t>Account Query (Basics Filter)</w:t>
            </w:r>
          </w:p>
        </w:tc>
      </w:tr>
      <w:tr w:rsidR="004F6929" w:rsidRPr="00085692" w14:paraId="7FBD063F" w14:textId="77777777" w:rsidTr="00E46272">
        <w:tc>
          <w:tcPr>
            <w:tcW w:w="2416" w:type="dxa"/>
          </w:tcPr>
          <w:p w14:paraId="49B06B63" w14:textId="71B95CC5" w:rsidR="004F6929" w:rsidRPr="00B170EE" w:rsidRDefault="004F6929" w:rsidP="00E46272">
            <w:pPr>
              <w:pStyle w:val="Table"/>
              <w:rPr>
                <w:rFonts w:ascii="Verdana" w:hAnsi="Verdana"/>
              </w:rPr>
            </w:pPr>
            <w:r>
              <w:t>Query Limit</w:t>
            </w:r>
          </w:p>
        </w:tc>
        <w:tc>
          <w:tcPr>
            <w:tcW w:w="6095" w:type="dxa"/>
          </w:tcPr>
          <w:p w14:paraId="10148EF5" w14:textId="6F28D764" w:rsidR="004F6929" w:rsidRPr="00B170EE" w:rsidRDefault="004F6929" w:rsidP="00E46272">
            <w:pPr>
              <w:pStyle w:val="Table"/>
              <w:ind w:left="142"/>
              <w:rPr>
                <w:rFonts w:ascii="Verdana" w:hAnsi="Verdana"/>
              </w:rPr>
            </w:pPr>
            <w:r>
              <w:t>-1 (all results)</w:t>
            </w:r>
          </w:p>
        </w:tc>
      </w:tr>
    </w:tbl>
    <w:p w14:paraId="6915B44C" w14:textId="77777777" w:rsidR="004F6929" w:rsidRDefault="004F6929" w:rsidP="004F6929">
      <w:pPr>
        <w:pStyle w:val="Normal2"/>
      </w:pPr>
    </w:p>
    <w:p w14:paraId="37341A8A" w14:textId="77777777" w:rsidR="004F6929" w:rsidRDefault="004F6929" w:rsidP="004F6929">
      <w:pPr>
        <w:pStyle w:val="Normal2"/>
      </w:pPr>
    </w:p>
    <w:p w14:paraId="730C42E1" w14:textId="77777777" w:rsidR="002842D7" w:rsidRDefault="002842D7" w:rsidP="004F6929">
      <w:pPr>
        <w:pStyle w:val="Normal2"/>
      </w:pPr>
    </w:p>
    <w:p w14:paraId="386E95B2" w14:textId="77777777" w:rsidR="002842D7" w:rsidRDefault="002842D7" w:rsidP="004F6929">
      <w:pPr>
        <w:pStyle w:val="Normal2"/>
      </w:pPr>
    </w:p>
    <w:p w14:paraId="05718D22" w14:textId="77777777" w:rsidR="002842D7" w:rsidRDefault="002842D7" w:rsidP="004F6929">
      <w:pPr>
        <w:pStyle w:val="Normal2"/>
      </w:pPr>
    </w:p>
    <w:p w14:paraId="703FFF0E" w14:textId="77777777" w:rsidR="002842D7" w:rsidRPr="004F6929" w:rsidRDefault="002842D7" w:rsidP="004F6929">
      <w:pPr>
        <w:pStyle w:val="Normal2"/>
      </w:pPr>
    </w:p>
    <w:p w14:paraId="1507C817" w14:textId="6693D266" w:rsidR="00B170EE" w:rsidRDefault="00B170EE" w:rsidP="004F6929">
      <w:pPr>
        <w:pStyle w:val="Normal1Char"/>
        <w:tabs>
          <w:tab w:val="clear" w:pos="1418"/>
          <w:tab w:val="left" w:pos="567"/>
        </w:tabs>
        <w:rPr>
          <w:rFonts w:ascii="Verdana" w:hAnsi="Verdana"/>
        </w:rPr>
      </w:pPr>
      <w:r w:rsidRPr="004F6929">
        <w:rPr>
          <w:rFonts w:ascii="Verdana" w:hAnsi="Verdana"/>
        </w:rPr>
        <w:lastRenderedPageBreak/>
        <w:t xml:space="preserve">Filters: 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6"/>
        <w:gridCol w:w="6095"/>
      </w:tblGrid>
      <w:tr w:rsidR="00F126AB" w14:paraId="50A31A9E" w14:textId="77777777" w:rsidTr="00F126AB">
        <w:tc>
          <w:tcPr>
            <w:tcW w:w="2416" w:type="dxa"/>
            <w:shd w:val="clear" w:color="auto" w:fill="F2F2F2" w:themeFill="background1" w:themeFillShade="F2"/>
          </w:tcPr>
          <w:p w14:paraId="26D0B9C3" w14:textId="551B3482" w:rsidR="00F126AB" w:rsidRDefault="00F126AB" w:rsidP="00E46272">
            <w:pPr>
              <w:pStyle w:val="Table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Filter Name</w:t>
            </w:r>
          </w:p>
        </w:tc>
        <w:tc>
          <w:tcPr>
            <w:tcW w:w="6095" w:type="dxa"/>
            <w:shd w:val="clear" w:color="auto" w:fill="F2F2F2" w:themeFill="background1" w:themeFillShade="F2"/>
          </w:tcPr>
          <w:p w14:paraId="30734176" w14:textId="75997971" w:rsidR="00F126AB" w:rsidRDefault="00F126AB" w:rsidP="006E4EBC">
            <w:pPr>
              <w:pStyle w:val="Table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</w:rPr>
              <w:t>Description</w:t>
            </w:r>
          </w:p>
        </w:tc>
      </w:tr>
      <w:tr w:rsidR="002842D7" w:rsidRPr="00B170EE" w14:paraId="06E30221" w14:textId="77777777" w:rsidTr="00E46272">
        <w:tc>
          <w:tcPr>
            <w:tcW w:w="2416" w:type="dxa"/>
          </w:tcPr>
          <w:p w14:paraId="1C40F592" w14:textId="45C7FEA1" w:rsidR="002842D7" w:rsidRPr="00B170EE" w:rsidRDefault="002842D7" w:rsidP="00E46272">
            <w:pPr>
              <w:pStyle w:val="Table"/>
              <w:rPr>
                <w:rFonts w:ascii="Verdana" w:hAnsi="Verdana"/>
              </w:rPr>
            </w:pPr>
            <w:r>
              <w:t>&gt;=LastModDate</w:t>
            </w:r>
          </w:p>
        </w:tc>
        <w:tc>
          <w:tcPr>
            <w:tcW w:w="6095" w:type="dxa"/>
          </w:tcPr>
          <w:p w14:paraId="0319912C" w14:textId="79B201A6" w:rsidR="002842D7" w:rsidRPr="00B170EE" w:rsidRDefault="002842D7" w:rsidP="006E4EBC">
            <w:pPr>
              <w:pStyle w:val="Table"/>
              <w:rPr>
                <w:rFonts w:ascii="Verdana" w:hAnsi="Verdana"/>
              </w:rPr>
            </w:pPr>
            <w:r>
              <w:t>LastModifiedDate is greater than or equal to Relative Date</w:t>
            </w:r>
          </w:p>
        </w:tc>
      </w:tr>
      <w:tr w:rsidR="00F126AB" w:rsidRPr="00B170EE" w14:paraId="36ABC36F" w14:textId="77777777" w:rsidTr="000459C4">
        <w:tc>
          <w:tcPr>
            <w:tcW w:w="8511" w:type="dxa"/>
            <w:gridSpan w:val="2"/>
          </w:tcPr>
          <w:p w14:paraId="3966C54C" w14:textId="11BA8168" w:rsidR="00F126AB" w:rsidRDefault="00F126AB" w:rsidP="00F126AB">
            <w:pPr>
              <w:pStyle w:val="Table"/>
            </w:pPr>
            <w:r>
              <w:t>Logical : AND</w:t>
            </w:r>
          </w:p>
        </w:tc>
      </w:tr>
      <w:tr w:rsidR="002842D7" w:rsidRPr="00B170EE" w14:paraId="48E0CC59" w14:textId="77777777" w:rsidTr="00E46272">
        <w:tc>
          <w:tcPr>
            <w:tcW w:w="2416" w:type="dxa"/>
          </w:tcPr>
          <w:p w14:paraId="4DD567DC" w14:textId="4D889736" w:rsidR="002842D7" w:rsidRPr="00B170EE" w:rsidRDefault="002842D7" w:rsidP="00E46272">
            <w:pPr>
              <w:pStyle w:val="Table"/>
              <w:rPr>
                <w:rFonts w:ascii="Verdana" w:hAnsi="Verdana"/>
              </w:rPr>
            </w:pPr>
            <w:r>
              <w:t>=IntegStatus</w:t>
            </w:r>
          </w:p>
        </w:tc>
        <w:tc>
          <w:tcPr>
            <w:tcW w:w="6095" w:type="dxa"/>
          </w:tcPr>
          <w:p w14:paraId="0EFE326A" w14:textId="7483B2EF" w:rsidR="002842D7" w:rsidRPr="00B170EE" w:rsidRDefault="002842D7" w:rsidP="006E4EBC">
            <w:pPr>
              <w:pStyle w:val="Table"/>
              <w:rPr>
                <w:rFonts w:ascii="Verdana" w:hAnsi="Verdana"/>
              </w:rPr>
            </w:pPr>
            <w:r>
              <w:t>IntegStatus__c is equal to…</w:t>
            </w:r>
          </w:p>
        </w:tc>
      </w:tr>
    </w:tbl>
    <w:p w14:paraId="428E438F" w14:textId="77777777" w:rsidR="00030694" w:rsidRPr="00030694" w:rsidRDefault="00030694" w:rsidP="00030694">
      <w:pPr>
        <w:pStyle w:val="Normal2"/>
      </w:pPr>
    </w:p>
    <w:p w14:paraId="3E028BEA" w14:textId="1C88226C" w:rsidR="00030694" w:rsidRPr="003B6EB0" w:rsidRDefault="002842D7" w:rsidP="003B6EB0">
      <w:pPr>
        <w:pStyle w:val="StyleHeading1Verdana"/>
      </w:pPr>
      <w:r w:rsidRPr="003B6EB0">
        <w:t>Mapping Account Salesforce Data to SAP Customer Profile</w:t>
      </w:r>
    </w:p>
    <w:p w14:paraId="38055F47" w14:textId="77777777" w:rsidR="00F126AB" w:rsidRPr="00F126AB" w:rsidRDefault="00F126AB" w:rsidP="00F126AB">
      <w:pPr>
        <w:pStyle w:val="Normal1Char"/>
        <w:rPr>
          <w:lang w:val="en-US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6"/>
        <w:gridCol w:w="6095"/>
      </w:tblGrid>
      <w:tr w:rsidR="00F126AB" w14:paraId="2868A702" w14:textId="77777777" w:rsidTr="00E46272">
        <w:tc>
          <w:tcPr>
            <w:tcW w:w="2416" w:type="dxa"/>
            <w:shd w:val="clear" w:color="auto" w:fill="F2F2F2" w:themeFill="background1" w:themeFillShade="F2"/>
          </w:tcPr>
          <w:p w14:paraId="6DE154F5" w14:textId="44878DA9" w:rsidR="00F126AB" w:rsidRDefault="00F126AB" w:rsidP="00E46272">
            <w:pPr>
              <w:pStyle w:val="Table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</w:rPr>
              <w:t>Component</w:t>
            </w:r>
          </w:p>
        </w:tc>
        <w:tc>
          <w:tcPr>
            <w:tcW w:w="6095" w:type="dxa"/>
            <w:shd w:val="clear" w:color="auto" w:fill="F2F2F2" w:themeFill="background1" w:themeFillShade="F2"/>
          </w:tcPr>
          <w:p w14:paraId="78852EFD" w14:textId="36F51FCC" w:rsidR="00F126AB" w:rsidRDefault="00F126AB" w:rsidP="00E46272">
            <w:pPr>
              <w:pStyle w:val="Table"/>
              <w:ind w:left="142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</w:rPr>
              <w:t>Name</w:t>
            </w:r>
          </w:p>
        </w:tc>
      </w:tr>
      <w:tr w:rsidR="00F126AB" w:rsidRPr="00B170EE" w14:paraId="4EE940B6" w14:textId="77777777" w:rsidTr="00E46272">
        <w:tc>
          <w:tcPr>
            <w:tcW w:w="2416" w:type="dxa"/>
          </w:tcPr>
          <w:p w14:paraId="51DBBE62" w14:textId="20BCB4EB" w:rsidR="00F126AB" w:rsidRPr="00B170EE" w:rsidRDefault="00F126AB" w:rsidP="00E46272">
            <w:pPr>
              <w:pStyle w:val="Table"/>
              <w:rPr>
                <w:rFonts w:ascii="Verdana" w:hAnsi="Verdana"/>
              </w:rPr>
            </w:pPr>
            <w:r>
              <w:t>Map</w:t>
            </w:r>
          </w:p>
        </w:tc>
        <w:tc>
          <w:tcPr>
            <w:tcW w:w="6095" w:type="dxa"/>
          </w:tcPr>
          <w:p w14:paraId="76239A74" w14:textId="1CDCDB99" w:rsidR="00F126AB" w:rsidRPr="00B170EE" w:rsidRDefault="00F126AB" w:rsidP="00F126AB">
            <w:pPr>
              <w:pStyle w:val="Table"/>
              <w:rPr>
                <w:rFonts w:ascii="Verdana" w:hAnsi="Verdana"/>
              </w:rPr>
            </w:pPr>
            <w:r w:rsidRPr="00F126AB">
              <w:t>SF Customer Response to SAP ZCUSTOMER</w:t>
            </w:r>
          </w:p>
        </w:tc>
      </w:tr>
      <w:tr w:rsidR="00F126AB" w14:paraId="57E73E7C" w14:textId="77777777" w:rsidTr="00F126AB">
        <w:tc>
          <w:tcPr>
            <w:tcW w:w="2416" w:type="dxa"/>
          </w:tcPr>
          <w:p w14:paraId="0DF6C793" w14:textId="419F1430" w:rsidR="00F126AB" w:rsidRDefault="00F126AB" w:rsidP="00E46272">
            <w:pPr>
              <w:pStyle w:val="Table"/>
            </w:pPr>
            <w:r>
              <w:t>Source XML Profile</w:t>
            </w:r>
          </w:p>
        </w:tc>
        <w:tc>
          <w:tcPr>
            <w:tcW w:w="6095" w:type="dxa"/>
          </w:tcPr>
          <w:p w14:paraId="65646799" w14:textId="24C81076" w:rsidR="00F126AB" w:rsidRDefault="00F126AB" w:rsidP="00F126AB">
            <w:pPr>
              <w:pStyle w:val="Table"/>
            </w:pPr>
            <w:r>
              <w:t>SF_Account_QUERY_Response</w:t>
            </w:r>
          </w:p>
        </w:tc>
      </w:tr>
      <w:tr w:rsidR="00F126AB" w:rsidRPr="00B170EE" w14:paraId="5F18085A" w14:textId="77777777" w:rsidTr="00E46272">
        <w:tc>
          <w:tcPr>
            <w:tcW w:w="2416" w:type="dxa"/>
          </w:tcPr>
          <w:p w14:paraId="5D54F615" w14:textId="4BA6EB41" w:rsidR="00F126AB" w:rsidRPr="00B170EE" w:rsidRDefault="00F126AB" w:rsidP="00E46272">
            <w:pPr>
              <w:pStyle w:val="Table"/>
              <w:rPr>
                <w:rFonts w:ascii="Verdana" w:hAnsi="Verdana"/>
              </w:rPr>
            </w:pPr>
            <w:r>
              <w:t>Target XML Profile</w:t>
            </w:r>
          </w:p>
        </w:tc>
        <w:tc>
          <w:tcPr>
            <w:tcW w:w="6095" w:type="dxa"/>
          </w:tcPr>
          <w:p w14:paraId="1F717812" w14:textId="0880677B" w:rsidR="00F126AB" w:rsidRPr="00B170EE" w:rsidRDefault="00F126AB" w:rsidP="00F126AB">
            <w:pPr>
              <w:pStyle w:val="Table"/>
              <w:rPr>
                <w:rFonts w:ascii="Verdana" w:hAnsi="Verdana"/>
              </w:rPr>
            </w:pPr>
            <w:r>
              <w:t>Customers</w:t>
            </w:r>
          </w:p>
        </w:tc>
      </w:tr>
    </w:tbl>
    <w:p w14:paraId="635A1249" w14:textId="77777777" w:rsidR="00F126AB" w:rsidRDefault="00F126AB">
      <w:pPr>
        <w:overflowPunct/>
        <w:autoSpaceDE/>
        <w:autoSpaceDN/>
        <w:adjustRightInd/>
        <w:textAlignment w:val="auto"/>
        <w:rPr>
          <w:lang w:val="en-US"/>
        </w:rPr>
      </w:pPr>
      <w:bookmarkStart w:id="6" w:name="_Toc530485705"/>
      <w:r>
        <w:rPr>
          <w:lang w:val="en-US"/>
        </w:rPr>
        <w:tab/>
      </w:r>
    </w:p>
    <w:p w14:paraId="65540DA6" w14:textId="2E5BD243" w:rsidR="00F126AB" w:rsidRDefault="00F126AB" w:rsidP="00F126AB">
      <w:pPr>
        <w:pStyle w:val="Normal1Char"/>
        <w:tabs>
          <w:tab w:val="clear" w:pos="1418"/>
          <w:tab w:val="left" w:pos="567"/>
        </w:tabs>
        <w:rPr>
          <w:rFonts w:ascii="Verdana" w:hAnsi="Verdana"/>
        </w:rPr>
      </w:pPr>
      <w:r w:rsidRPr="00F126AB">
        <w:rPr>
          <w:rFonts w:ascii="Verdana" w:hAnsi="Verdana"/>
        </w:rPr>
        <w:t xml:space="preserve">Sample </w:t>
      </w:r>
      <w:r>
        <w:rPr>
          <w:rFonts w:ascii="Verdana" w:hAnsi="Verdana"/>
        </w:rPr>
        <w:t xml:space="preserve">target xml file: </w:t>
      </w:r>
      <w:r w:rsidR="006E4EBC">
        <w:rPr>
          <w:rFonts w:ascii="Verdana" w:hAnsi="Verdana"/>
        </w:rPr>
        <w:object w:dxaOrig="1513" w:dyaOrig="960" w14:anchorId="7C4EDA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5pt;height:43pt" o:ole="">
            <v:imagedata r:id="rId14" o:title=""/>
          </v:shape>
          <o:OLEObject Type="Embed" ProgID="Package" ShapeID="_x0000_i1025" DrawAspect="Icon" ObjectID="_1634053990" r:id="rId15"/>
        </w:object>
      </w:r>
    </w:p>
    <w:p w14:paraId="665DE609" w14:textId="77777777" w:rsidR="00F126AB" w:rsidRDefault="00F126AB" w:rsidP="00F126AB">
      <w:pPr>
        <w:pStyle w:val="Normal1Char"/>
        <w:tabs>
          <w:tab w:val="clear" w:pos="1418"/>
          <w:tab w:val="left" w:pos="567"/>
        </w:tabs>
        <w:rPr>
          <w:rFonts w:ascii="Verdana" w:hAnsi="Verdana"/>
        </w:rPr>
      </w:pPr>
    </w:p>
    <w:p w14:paraId="5E5371BA" w14:textId="3D3E9937" w:rsidR="00F85011" w:rsidRDefault="00F126AB" w:rsidP="00F126AB">
      <w:pPr>
        <w:pStyle w:val="Normal1Char"/>
        <w:tabs>
          <w:tab w:val="clear" w:pos="1418"/>
          <w:tab w:val="left" w:pos="567"/>
        </w:tabs>
        <w:rPr>
          <w:rFonts w:ascii="Verdana" w:hAnsi="Verdana"/>
        </w:rPr>
      </w:pPr>
      <w:r>
        <w:rPr>
          <w:rFonts w:ascii="Verdana" w:hAnsi="Verdana"/>
        </w:rPr>
        <w:t xml:space="preserve">From the attached XML example, ensure that all fields and attributes are populated. </w:t>
      </w:r>
    </w:p>
    <w:p w14:paraId="008776B4" w14:textId="77777777" w:rsidR="00F85011" w:rsidRDefault="00F85011" w:rsidP="00F126AB">
      <w:pPr>
        <w:pStyle w:val="Normal1Char"/>
        <w:tabs>
          <w:tab w:val="clear" w:pos="1418"/>
          <w:tab w:val="left" w:pos="567"/>
        </w:tabs>
        <w:rPr>
          <w:rFonts w:ascii="Verdana" w:hAnsi="Verdana"/>
        </w:rPr>
      </w:pPr>
    </w:p>
    <w:p w14:paraId="4C657ECA" w14:textId="67E190EF" w:rsidR="004326E2" w:rsidRPr="00D73D03" w:rsidRDefault="00F85011" w:rsidP="00F126AB">
      <w:pPr>
        <w:pStyle w:val="Normal1Char"/>
        <w:tabs>
          <w:tab w:val="clear" w:pos="1418"/>
          <w:tab w:val="left" w:pos="567"/>
        </w:tabs>
        <w:rPr>
          <w:rFonts w:ascii="Verdana" w:hAnsi="Verdana"/>
          <w:b/>
          <w:bCs/>
          <w:i/>
          <w:kern w:val="28"/>
        </w:rPr>
      </w:pPr>
      <w:r w:rsidRPr="00D73D03">
        <w:rPr>
          <w:rFonts w:ascii="Verdana" w:hAnsi="Verdana"/>
          <w:i/>
        </w:rPr>
        <w:t xml:space="preserve">Possible Enhancement: </w:t>
      </w:r>
      <w:r w:rsidR="00F126AB" w:rsidRPr="00D73D03">
        <w:rPr>
          <w:rFonts w:ascii="Verdana" w:hAnsi="Verdana"/>
          <w:i/>
        </w:rPr>
        <w:t>Constant attributes can be dynamically set using Process Properties.</w:t>
      </w:r>
      <w:r w:rsidR="004326E2" w:rsidRPr="00D73D03">
        <w:rPr>
          <w:i/>
        </w:rPr>
        <w:br w:type="page"/>
      </w:r>
    </w:p>
    <w:bookmarkEnd w:id="6"/>
    <w:p w14:paraId="2E6C0E81" w14:textId="5E04A53E" w:rsidR="006F7682" w:rsidRDefault="00D73D03" w:rsidP="006F7682">
      <w:pPr>
        <w:pStyle w:val="StyleHeading1Verdana"/>
        <w:numPr>
          <w:ilvl w:val="0"/>
          <w:numId w:val="1"/>
        </w:numPr>
      </w:pPr>
      <w:r>
        <w:lastRenderedPageBreak/>
        <w:t>Sending Data to SAP via HTTP Client Connection</w:t>
      </w:r>
    </w:p>
    <w:p w14:paraId="0275466E" w14:textId="5F58DAEE" w:rsidR="006F7682" w:rsidRPr="00A377A5" w:rsidRDefault="00101038" w:rsidP="006F7682">
      <w:pPr>
        <w:pStyle w:val="Heading2"/>
        <w:numPr>
          <w:ilvl w:val="1"/>
          <w:numId w:val="1"/>
        </w:numPr>
        <w:rPr>
          <w:rFonts w:ascii="Verdana" w:hAnsi="Verdana"/>
        </w:rPr>
      </w:pPr>
      <w:bookmarkStart w:id="7" w:name="_Create_Packages_for"/>
      <w:bookmarkEnd w:id="7"/>
      <w:r w:rsidRPr="00A377A5">
        <w:rPr>
          <w:rFonts w:ascii="Verdana" w:hAnsi="Verdana"/>
        </w:rPr>
        <w:t>Fetch X-CSRF token from SAP OData – Connector Shape</w:t>
      </w:r>
    </w:p>
    <w:p w14:paraId="5B3C7A6D" w14:textId="77777777" w:rsidR="00101038" w:rsidRDefault="00101038" w:rsidP="00101038">
      <w:pPr>
        <w:pStyle w:val="Normal2"/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6"/>
        <w:gridCol w:w="6095"/>
      </w:tblGrid>
      <w:tr w:rsidR="00101038" w:rsidRPr="00085692" w14:paraId="012A29AB" w14:textId="77777777" w:rsidTr="00E46272">
        <w:tc>
          <w:tcPr>
            <w:tcW w:w="2416" w:type="dxa"/>
            <w:shd w:val="pct10" w:color="auto" w:fill="auto"/>
          </w:tcPr>
          <w:p w14:paraId="17BE1D2F" w14:textId="77777777" w:rsidR="00101038" w:rsidRPr="00085692" w:rsidRDefault="00101038" w:rsidP="00E46272">
            <w:pPr>
              <w:pStyle w:val="Table"/>
              <w:rPr>
                <w:rFonts w:ascii="Verdana" w:hAnsi="Verdana"/>
                <w:b/>
                <w:bCs/>
              </w:rPr>
            </w:pPr>
            <w:r w:rsidRPr="00B170EE">
              <w:rPr>
                <w:rFonts w:ascii="Verdana" w:hAnsi="Verdana"/>
                <w:b/>
                <w:bCs/>
              </w:rPr>
              <w:t>Configuration Field</w:t>
            </w:r>
          </w:p>
        </w:tc>
        <w:tc>
          <w:tcPr>
            <w:tcW w:w="6095" w:type="dxa"/>
            <w:shd w:val="pct10" w:color="auto" w:fill="auto"/>
          </w:tcPr>
          <w:p w14:paraId="737240BB" w14:textId="77777777" w:rsidR="00101038" w:rsidRPr="00085692" w:rsidRDefault="00101038" w:rsidP="00E46272">
            <w:pPr>
              <w:pStyle w:val="Table"/>
              <w:ind w:left="142"/>
              <w:rPr>
                <w:rFonts w:ascii="Verdana" w:hAnsi="Verdana"/>
                <w:b/>
                <w:bCs/>
              </w:rPr>
            </w:pPr>
            <w:r w:rsidRPr="00B170EE">
              <w:rPr>
                <w:rFonts w:ascii="Verdana" w:hAnsi="Verdana"/>
                <w:b/>
                <w:bCs/>
              </w:rPr>
              <w:t>Value</w:t>
            </w:r>
          </w:p>
        </w:tc>
      </w:tr>
      <w:tr w:rsidR="00101038" w:rsidRPr="00085692" w14:paraId="5EA45A96" w14:textId="77777777" w:rsidTr="00E46272">
        <w:tc>
          <w:tcPr>
            <w:tcW w:w="2416" w:type="dxa"/>
          </w:tcPr>
          <w:p w14:paraId="498D2F9B" w14:textId="77777777" w:rsidR="00101038" w:rsidRPr="00085692" w:rsidRDefault="00101038" w:rsidP="00E46272">
            <w:pPr>
              <w:pStyle w:val="Table"/>
              <w:rPr>
                <w:rFonts w:ascii="Verdana" w:hAnsi="Verdana"/>
              </w:rPr>
            </w:pPr>
            <w:r w:rsidRPr="00B170EE">
              <w:rPr>
                <w:rFonts w:ascii="Verdana" w:hAnsi="Verdana"/>
              </w:rPr>
              <w:t>Connector</w:t>
            </w:r>
          </w:p>
        </w:tc>
        <w:tc>
          <w:tcPr>
            <w:tcW w:w="6095" w:type="dxa"/>
          </w:tcPr>
          <w:p w14:paraId="486826C6" w14:textId="4A34D983" w:rsidR="00101038" w:rsidRPr="00085692" w:rsidRDefault="00101038" w:rsidP="00E46272">
            <w:pPr>
              <w:pStyle w:val="Table"/>
              <w:ind w:lef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HTTP Client</w:t>
            </w:r>
          </w:p>
        </w:tc>
      </w:tr>
      <w:tr w:rsidR="00101038" w:rsidRPr="00085692" w14:paraId="045448E7" w14:textId="77777777" w:rsidTr="00E46272">
        <w:tc>
          <w:tcPr>
            <w:tcW w:w="2416" w:type="dxa"/>
          </w:tcPr>
          <w:p w14:paraId="62341278" w14:textId="77777777" w:rsidR="00101038" w:rsidRDefault="00101038" w:rsidP="00E46272">
            <w:pPr>
              <w:pStyle w:val="Table"/>
              <w:rPr>
                <w:rFonts w:ascii="Verdana" w:hAnsi="Verdana"/>
              </w:rPr>
            </w:pPr>
            <w:r w:rsidRPr="00B170EE">
              <w:rPr>
                <w:rFonts w:ascii="Verdana" w:hAnsi="Verdana"/>
              </w:rPr>
              <w:t xml:space="preserve">Action </w:t>
            </w:r>
          </w:p>
        </w:tc>
        <w:tc>
          <w:tcPr>
            <w:tcW w:w="6095" w:type="dxa"/>
          </w:tcPr>
          <w:p w14:paraId="02B5679B" w14:textId="77777777" w:rsidR="00101038" w:rsidRDefault="00101038" w:rsidP="00E46272">
            <w:pPr>
              <w:pStyle w:val="Table"/>
              <w:ind w:left="142"/>
              <w:rPr>
                <w:rFonts w:ascii="Verdana" w:hAnsi="Verdana"/>
              </w:rPr>
            </w:pPr>
            <w:r w:rsidRPr="00B170EE">
              <w:rPr>
                <w:rFonts w:ascii="Verdana" w:hAnsi="Verdana"/>
              </w:rPr>
              <w:t>Get</w:t>
            </w:r>
          </w:p>
        </w:tc>
      </w:tr>
      <w:tr w:rsidR="00101038" w:rsidRPr="00085692" w14:paraId="331AB0DD" w14:textId="77777777" w:rsidTr="00E46272">
        <w:tc>
          <w:tcPr>
            <w:tcW w:w="2416" w:type="dxa"/>
          </w:tcPr>
          <w:p w14:paraId="307D841D" w14:textId="77777777" w:rsidR="00101038" w:rsidRDefault="00101038" w:rsidP="00E46272">
            <w:pPr>
              <w:pStyle w:val="Table"/>
              <w:rPr>
                <w:rFonts w:ascii="Verdana" w:hAnsi="Verdana"/>
              </w:rPr>
            </w:pPr>
            <w:r w:rsidRPr="00B170EE">
              <w:rPr>
                <w:rFonts w:ascii="Verdana" w:hAnsi="Verdana"/>
              </w:rPr>
              <w:t>Connection</w:t>
            </w:r>
          </w:p>
        </w:tc>
        <w:tc>
          <w:tcPr>
            <w:tcW w:w="6095" w:type="dxa"/>
          </w:tcPr>
          <w:p w14:paraId="5A420DDD" w14:textId="7A26B7DE" w:rsidR="00101038" w:rsidRDefault="00101038" w:rsidP="00E46272">
            <w:pPr>
              <w:pStyle w:val="Table"/>
              <w:ind w:left="142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ascii="Verdana" w:hAnsi="Verdana"/>
              </w:rPr>
              <w:t>SAP EH7: OData</w:t>
            </w:r>
          </w:p>
        </w:tc>
      </w:tr>
      <w:tr w:rsidR="00101038" w:rsidRPr="00085692" w14:paraId="2AC56392" w14:textId="77777777" w:rsidTr="00E46272">
        <w:tc>
          <w:tcPr>
            <w:tcW w:w="2416" w:type="dxa"/>
          </w:tcPr>
          <w:p w14:paraId="21FFDAB7" w14:textId="77777777" w:rsidR="00101038" w:rsidRDefault="00101038" w:rsidP="00E46272">
            <w:pPr>
              <w:pStyle w:val="Table"/>
              <w:rPr>
                <w:rFonts w:ascii="Verdana" w:hAnsi="Verdana"/>
              </w:rPr>
            </w:pPr>
            <w:r w:rsidRPr="00B170EE">
              <w:rPr>
                <w:rFonts w:ascii="Verdana" w:hAnsi="Verdana"/>
              </w:rPr>
              <w:t>Operation</w:t>
            </w:r>
          </w:p>
        </w:tc>
        <w:tc>
          <w:tcPr>
            <w:tcW w:w="6095" w:type="dxa"/>
          </w:tcPr>
          <w:p w14:paraId="6F765C72" w14:textId="5C03C21E" w:rsidR="00101038" w:rsidRDefault="00101038" w:rsidP="00E46272">
            <w:pPr>
              <w:pStyle w:val="Table"/>
              <w:ind w:left="142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ascii="Verdana" w:hAnsi="Verdana"/>
              </w:rPr>
              <w:t>SAP: Fetch CSRF Token</w:t>
            </w:r>
          </w:p>
        </w:tc>
      </w:tr>
    </w:tbl>
    <w:p w14:paraId="3A317E11" w14:textId="77777777" w:rsidR="00101038" w:rsidRDefault="00101038" w:rsidP="00101038">
      <w:pPr>
        <w:pStyle w:val="Normal2"/>
        <w:ind w:left="0"/>
      </w:pPr>
    </w:p>
    <w:p w14:paraId="6FCBF533" w14:textId="6ED3B34D" w:rsidR="00101038" w:rsidRPr="00A377A5" w:rsidRDefault="00101038" w:rsidP="00A377A5">
      <w:pPr>
        <w:pStyle w:val="Heading2"/>
        <w:numPr>
          <w:ilvl w:val="1"/>
          <w:numId w:val="1"/>
        </w:numPr>
        <w:rPr>
          <w:rFonts w:ascii="Verdana" w:hAnsi="Verdana"/>
        </w:rPr>
      </w:pPr>
      <w:r w:rsidRPr="00A377A5">
        <w:rPr>
          <w:rFonts w:ascii="Verdana" w:hAnsi="Verdana"/>
        </w:rPr>
        <w:t>Connector Operation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3"/>
        <w:gridCol w:w="5298"/>
      </w:tblGrid>
      <w:tr w:rsidR="00101038" w:rsidRPr="00085692" w14:paraId="68D7226E" w14:textId="77777777" w:rsidTr="00A377A5">
        <w:tc>
          <w:tcPr>
            <w:tcW w:w="3213" w:type="dxa"/>
            <w:shd w:val="pct10" w:color="auto" w:fill="auto"/>
          </w:tcPr>
          <w:p w14:paraId="6E1FE71F" w14:textId="77777777" w:rsidR="00101038" w:rsidRPr="00085692" w:rsidRDefault="00101038" w:rsidP="00E46272">
            <w:pPr>
              <w:pStyle w:val="Table"/>
              <w:rPr>
                <w:rFonts w:ascii="Verdana" w:hAnsi="Verdana"/>
                <w:b/>
                <w:bCs/>
              </w:rPr>
            </w:pPr>
            <w:r w:rsidRPr="00B170EE">
              <w:rPr>
                <w:rFonts w:ascii="Verdana" w:hAnsi="Verdana"/>
                <w:b/>
                <w:bCs/>
              </w:rPr>
              <w:t>Configuration Field</w:t>
            </w:r>
          </w:p>
        </w:tc>
        <w:tc>
          <w:tcPr>
            <w:tcW w:w="5298" w:type="dxa"/>
            <w:shd w:val="pct10" w:color="auto" w:fill="auto"/>
          </w:tcPr>
          <w:p w14:paraId="58F27749" w14:textId="77777777" w:rsidR="00101038" w:rsidRPr="00085692" w:rsidRDefault="00101038" w:rsidP="00E46272">
            <w:pPr>
              <w:pStyle w:val="Table"/>
              <w:ind w:left="142"/>
              <w:rPr>
                <w:rFonts w:ascii="Verdana" w:hAnsi="Verdana"/>
                <w:b/>
                <w:bCs/>
              </w:rPr>
            </w:pPr>
            <w:r w:rsidRPr="00B170EE">
              <w:rPr>
                <w:rFonts w:ascii="Verdana" w:hAnsi="Verdana"/>
                <w:b/>
                <w:bCs/>
              </w:rPr>
              <w:t>Value</w:t>
            </w:r>
          </w:p>
        </w:tc>
      </w:tr>
      <w:tr w:rsidR="00101038" w:rsidRPr="00085692" w14:paraId="190DC513" w14:textId="77777777" w:rsidTr="00EB7C2F">
        <w:tc>
          <w:tcPr>
            <w:tcW w:w="3213" w:type="dxa"/>
          </w:tcPr>
          <w:p w14:paraId="2050B9EB" w14:textId="77777777" w:rsidR="00101038" w:rsidRPr="00085692" w:rsidRDefault="00101038" w:rsidP="00EB7C2F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Name</w:t>
            </w:r>
          </w:p>
        </w:tc>
        <w:tc>
          <w:tcPr>
            <w:tcW w:w="5298" w:type="dxa"/>
          </w:tcPr>
          <w:p w14:paraId="53F92BAF" w14:textId="3CE9EBD0" w:rsidR="00101038" w:rsidRPr="00085692" w:rsidRDefault="00101038" w:rsidP="00EB7C2F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SAP: Fetch CSRF Token</w:t>
            </w:r>
          </w:p>
        </w:tc>
      </w:tr>
      <w:tr w:rsidR="00101038" w:rsidRPr="00085692" w14:paraId="416C8A29" w14:textId="77777777" w:rsidTr="00EB7C2F">
        <w:tc>
          <w:tcPr>
            <w:tcW w:w="3213" w:type="dxa"/>
          </w:tcPr>
          <w:p w14:paraId="404E1DFA" w14:textId="77777777" w:rsidR="00101038" w:rsidRDefault="00101038" w:rsidP="00EB7C2F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Connector Action</w:t>
            </w:r>
          </w:p>
        </w:tc>
        <w:tc>
          <w:tcPr>
            <w:tcW w:w="5298" w:type="dxa"/>
          </w:tcPr>
          <w:p w14:paraId="0FE0E2E1" w14:textId="77777777" w:rsidR="00101038" w:rsidRDefault="00101038" w:rsidP="00EB7C2F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Get</w:t>
            </w:r>
          </w:p>
        </w:tc>
      </w:tr>
      <w:tr w:rsidR="00101038" w:rsidRPr="00085692" w14:paraId="1F607B22" w14:textId="77777777" w:rsidTr="00EB7C2F">
        <w:tc>
          <w:tcPr>
            <w:tcW w:w="3213" w:type="dxa"/>
          </w:tcPr>
          <w:p w14:paraId="7BFD181D" w14:textId="5B79D230" w:rsidR="00101038" w:rsidRDefault="00101038" w:rsidP="00EB7C2F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Request Profile Type</w:t>
            </w:r>
          </w:p>
        </w:tc>
        <w:tc>
          <w:tcPr>
            <w:tcW w:w="5298" w:type="dxa"/>
          </w:tcPr>
          <w:p w14:paraId="37930CD8" w14:textId="5C9D0BDC" w:rsidR="00101038" w:rsidRPr="00EB7C2F" w:rsidRDefault="00101038" w:rsidP="00EB7C2F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NONE</w:t>
            </w:r>
          </w:p>
        </w:tc>
      </w:tr>
      <w:tr w:rsidR="00101038" w:rsidRPr="00085692" w14:paraId="03E19505" w14:textId="77777777" w:rsidTr="00EB7C2F">
        <w:tc>
          <w:tcPr>
            <w:tcW w:w="3213" w:type="dxa"/>
          </w:tcPr>
          <w:p w14:paraId="536097D3" w14:textId="0FDCD7A8" w:rsidR="00101038" w:rsidRDefault="00101038" w:rsidP="00EB7C2F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Response Profile</w:t>
            </w:r>
            <w:r w:rsidRPr="00EB7C2F">
              <w:rPr>
                <w:rFonts w:ascii="Verdana" w:hAnsi="Verdana"/>
              </w:rPr>
              <w:t xml:space="preserve"> Type</w:t>
            </w:r>
          </w:p>
        </w:tc>
        <w:tc>
          <w:tcPr>
            <w:tcW w:w="5298" w:type="dxa"/>
          </w:tcPr>
          <w:p w14:paraId="3BAD56A4" w14:textId="021F7AED" w:rsidR="00101038" w:rsidRPr="00EB7C2F" w:rsidRDefault="00101038" w:rsidP="00EB7C2F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NONE</w:t>
            </w:r>
          </w:p>
        </w:tc>
      </w:tr>
      <w:tr w:rsidR="00101038" w:rsidRPr="00085692" w14:paraId="12442A83" w14:textId="77777777" w:rsidTr="00EB7C2F">
        <w:tc>
          <w:tcPr>
            <w:tcW w:w="3213" w:type="dxa"/>
          </w:tcPr>
          <w:p w14:paraId="22628FEC" w14:textId="5C1F9DE2" w:rsidR="00101038" w:rsidRPr="00EB7C2F" w:rsidRDefault="00101038" w:rsidP="00EB7C2F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HTTP Method</w:t>
            </w:r>
          </w:p>
        </w:tc>
        <w:tc>
          <w:tcPr>
            <w:tcW w:w="5298" w:type="dxa"/>
          </w:tcPr>
          <w:p w14:paraId="3A3805D2" w14:textId="43F8CD14" w:rsidR="00101038" w:rsidRPr="00EB7C2F" w:rsidRDefault="00101038" w:rsidP="00EB7C2F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GET</w:t>
            </w:r>
          </w:p>
        </w:tc>
      </w:tr>
      <w:tr w:rsidR="00101038" w:rsidRPr="00085692" w14:paraId="50B5A2CF" w14:textId="77777777" w:rsidTr="00EB7C2F">
        <w:tc>
          <w:tcPr>
            <w:tcW w:w="3213" w:type="dxa"/>
          </w:tcPr>
          <w:p w14:paraId="1A0B8D0E" w14:textId="6333C1E1" w:rsidR="00101038" w:rsidRPr="00EB7C2F" w:rsidRDefault="00101038" w:rsidP="00EB7C2F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Request Headers</w:t>
            </w:r>
          </w:p>
        </w:tc>
        <w:tc>
          <w:tcPr>
            <w:tcW w:w="5298" w:type="dxa"/>
          </w:tcPr>
          <w:p w14:paraId="314334F9" w14:textId="77777777" w:rsidR="00101038" w:rsidRPr="00EB7C2F" w:rsidRDefault="00101038" w:rsidP="00EB7C2F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Name: X-CSRF-Token</w:t>
            </w:r>
          </w:p>
          <w:p w14:paraId="482F1140" w14:textId="0754B0D7" w:rsidR="00101038" w:rsidRPr="00EB7C2F" w:rsidRDefault="00965EAD" w:rsidP="00EB7C2F">
            <w:pPr>
              <w:pStyle w:val="Table"/>
              <w:ind w:lef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</w:t>
            </w:r>
            <w:r w:rsidR="00101038" w:rsidRPr="00EB7C2F">
              <w:rPr>
                <w:rFonts w:ascii="Verdana" w:hAnsi="Verdana"/>
              </w:rPr>
              <w:t>alue: Fetch</w:t>
            </w:r>
          </w:p>
        </w:tc>
      </w:tr>
      <w:tr w:rsidR="00101038" w:rsidRPr="00085692" w14:paraId="61486478" w14:textId="77777777" w:rsidTr="00EB7C2F">
        <w:tc>
          <w:tcPr>
            <w:tcW w:w="3213" w:type="dxa"/>
          </w:tcPr>
          <w:p w14:paraId="321AC68F" w14:textId="0453BB31" w:rsidR="00101038" w:rsidRPr="00EB7C2F" w:rsidRDefault="00101038" w:rsidP="00EB7C2F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Resource Path</w:t>
            </w:r>
          </w:p>
        </w:tc>
        <w:tc>
          <w:tcPr>
            <w:tcW w:w="5298" w:type="dxa"/>
          </w:tcPr>
          <w:p w14:paraId="48402E98" w14:textId="1F337E40" w:rsidR="00101038" w:rsidRPr="00EB7C2F" w:rsidRDefault="00101038" w:rsidP="00EB7C2F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sap/opu/odata/sap/ZTEST_CUSTOMER_SRV/Customers</w:t>
            </w:r>
          </w:p>
        </w:tc>
      </w:tr>
      <w:tr w:rsidR="00101038" w:rsidRPr="00085692" w14:paraId="2A908011" w14:textId="77777777" w:rsidTr="00EB7C2F">
        <w:tc>
          <w:tcPr>
            <w:tcW w:w="3213" w:type="dxa"/>
          </w:tcPr>
          <w:p w14:paraId="001E8037" w14:textId="4ACAB20A" w:rsidR="00101038" w:rsidRPr="00B170EE" w:rsidRDefault="00101038" w:rsidP="00EB7C2F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Response Headers Mapping</w:t>
            </w:r>
          </w:p>
        </w:tc>
        <w:tc>
          <w:tcPr>
            <w:tcW w:w="5298" w:type="dxa"/>
          </w:tcPr>
          <w:p w14:paraId="59090883" w14:textId="77777777" w:rsidR="00101038" w:rsidRPr="00EB7C2F" w:rsidRDefault="00101038" w:rsidP="00EB7C2F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Response Header Field Name: x-csrf-Token</w:t>
            </w:r>
          </w:p>
          <w:p w14:paraId="2D297594" w14:textId="54B7F2C9" w:rsidR="00101038" w:rsidRPr="00B170EE" w:rsidRDefault="00101038" w:rsidP="00EB7C2F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Dynamic Document Property Name: DDP_CSRFToken</w:t>
            </w:r>
          </w:p>
        </w:tc>
      </w:tr>
    </w:tbl>
    <w:p w14:paraId="2540C982" w14:textId="77777777" w:rsidR="00101038" w:rsidRDefault="00101038" w:rsidP="00101038">
      <w:pPr>
        <w:pStyle w:val="Normal2"/>
      </w:pPr>
    </w:p>
    <w:p w14:paraId="4A927ED1" w14:textId="750C70EB" w:rsidR="00101038" w:rsidRDefault="00101038" w:rsidP="00101038">
      <w:pPr>
        <w:pStyle w:val="Normal1Char"/>
        <w:tabs>
          <w:tab w:val="clear" w:pos="1418"/>
          <w:tab w:val="left" w:pos="567"/>
        </w:tabs>
        <w:rPr>
          <w:rFonts w:ascii="Verdana" w:hAnsi="Verdana"/>
        </w:rPr>
      </w:pPr>
      <w:r w:rsidRPr="00101038">
        <w:rPr>
          <w:rFonts w:ascii="Verdana" w:hAnsi="Verdana"/>
        </w:rPr>
        <w:t>Note:</w:t>
      </w:r>
      <w:r>
        <w:rPr>
          <w:rFonts w:ascii="Verdana" w:hAnsi="Verdana"/>
        </w:rPr>
        <w:t xml:space="preserve"> The returned X-CSRF-Token stored in DDP_CSRFToken is then passed to Process Property “DPP_CSRFToken” which will then be used in the next Connector Shape that will send the data to SAP.</w:t>
      </w:r>
    </w:p>
    <w:p w14:paraId="3611C9B0" w14:textId="77777777" w:rsidR="00EB7C2F" w:rsidRPr="00101038" w:rsidRDefault="00EB7C2F" w:rsidP="00101038">
      <w:pPr>
        <w:pStyle w:val="Normal1Char"/>
        <w:tabs>
          <w:tab w:val="clear" w:pos="1418"/>
          <w:tab w:val="left" w:pos="567"/>
        </w:tabs>
        <w:rPr>
          <w:rFonts w:ascii="Verdana" w:hAnsi="Verdana"/>
        </w:rPr>
      </w:pPr>
    </w:p>
    <w:p w14:paraId="2FE9E927" w14:textId="6537F6A9" w:rsidR="00101038" w:rsidRPr="00A377A5" w:rsidRDefault="0042525C" w:rsidP="00A377A5">
      <w:pPr>
        <w:pStyle w:val="Heading2"/>
        <w:numPr>
          <w:ilvl w:val="1"/>
          <w:numId w:val="1"/>
        </w:numPr>
        <w:rPr>
          <w:rFonts w:ascii="Verdana" w:hAnsi="Verdana"/>
        </w:rPr>
      </w:pPr>
      <w:r w:rsidRPr="00A377A5">
        <w:rPr>
          <w:rFonts w:ascii="Verdana" w:hAnsi="Verdana"/>
        </w:rPr>
        <w:t>Sending Mapped Data to SAP with the CSRF Token</w:t>
      </w:r>
    </w:p>
    <w:p w14:paraId="63DB0ABE" w14:textId="77777777" w:rsidR="0042525C" w:rsidRDefault="0042525C" w:rsidP="0042525C">
      <w:pPr>
        <w:pStyle w:val="Normal2"/>
        <w:ind w:left="0"/>
      </w:pPr>
    </w:p>
    <w:p w14:paraId="2EFE90DB" w14:textId="3A201260" w:rsidR="0042525C" w:rsidRDefault="0042525C" w:rsidP="0042525C">
      <w:pPr>
        <w:pStyle w:val="Normal1Char"/>
        <w:tabs>
          <w:tab w:val="clear" w:pos="1418"/>
          <w:tab w:val="left" w:pos="567"/>
        </w:tabs>
        <w:rPr>
          <w:rFonts w:ascii="Verdana" w:hAnsi="Verdana"/>
        </w:rPr>
      </w:pPr>
      <w:r w:rsidRPr="0042525C">
        <w:rPr>
          <w:rFonts w:ascii="Verdana" w:hAnsi="Verdana"/>
        </w:rPr>
        <w:t>Set</w:t>
      </w:r>
      <w:r>
        <w:rPr>
          <w:rFonts w:ascii="Verdana" w:hAnsi="Verdana"/>
        </w:rPr>
        <w:t xml:space="preserve"> Dynamic Document Property “X-CSRF-Token”</w:t>
      </w:r>
      <w:r w:rsidR="007F58E8">
        <w:rPr>
          <w:rFonts w:ascii="Verdana" w:hAnsi="Verdana"/>
        </w:rPr>
        <w:t xml:space="preserve"> with the value of </w:t>
      </w:r>
      <w:r w:rsidR="007F58E8">
        <w:rPr>
          <w:rFonts w:ascii="Verdana" w:hAnsi="Verdana"/>
        </w:rPr>
        <w:t>DPP_CSRFToken</w:t>
      </w:r>
      <w:r w:rsidR="007F58E8">
        <w:rPr>
          <w:rFonts w:ascii="Verdana" w:hAnsi="Verdana"/>
        </w:rPr>
        <w:t xml:space="preserve"> that was set in the previous step.</w:t>
      </w:r>
    </w:p>
    <w:p w14:paraId="7B6DCB82" w14:textId="77777777" w:rsidR="007F58E8" w:rsidRDefault="007F58E8" w:rsidP="0042525C">
      <w:pPr>
        <w:pStyle w:val="Normal1Char"/>
        <w:tabs>
          <w:tab w:val="clear" w:pos="1418"/>
          <w:tab w:val="left" w:pos="567"/>
        </w:tabs>
        <w:rPr>
          <w:rFonts w:ascii="Verdana" w:hAnsi="Verdana"/>
        </w:rPr>
      </w:pPr>
    </w:p>
    <w:p w14:paraId="74671D8B" w14:textId="64EC5E3E" w:rsidR="0055569C" w:rsidRPr="0042525C" w:rsidRDefault="0055569C" w:rsidP="0042525C">
      <w:pPr>
        <w:pStyle w:val="Normal1Char"/>
        <w:tabs>
          <w:tab w:val="clear" w:pos="1418"/>
          <w:tab w:val="left" w:pos="567"/>
        </w:tabs>
        <w:rPr>
          <w:rFonts w:ascii="Verdana" w:hAnsi="Verdana"/>
        </w:rPr>
      </w:pPr>
      <w:r>
        <w:rPr>
          <w:rFonts w:ascii="Verdana" w:hAnsi="Verdana"/>
        </w:rPr>
        <w:t xml:space="preserve">This DDP will then be used as the value of the replacement variable in the </w:t>
      </w:r>
      <w:r w:rsidR="00EB7C2F">
        <w:rPr>
          <w:rFonts w:ascii="Verdana" w:hAnsi="Verdana"/>
        </w:rPr>
        <w:t>Connector Operation as part of the Request Header.</w:t>
      </w:r>
    </w:p>
    <w:p w14:paraId="3BA258BB" w14:textId="77777777" w:rsidR="00101038" w:rsidRDefault="00101038" w:rsidP="00101038">
      <w:pPr>
        <w:pStyle w:val="Normal2"/>
      </w:pPr>
    </w:p>
    <w:p w14:paraId="2F70EEEC" w14:textId="77777777" w:rsidR="00A377A5" w:rsidRDefault="00A377A5" w:rsidP="00101038">
      <w:pPr>
        <w:pStyle w:val="Normal2"/>
      </w:pPr>
    </w:p>
    <w:p w14:paraId="1A8A96B9" w14:textId="2E69976E" w:rsidR="00A377A5" w:rsidRDefault="00A377A5" w:rsidP="00A377A5">
      <w:pPr>
        <w:pStyle w:val="Heading2"/>
        <w:numPr>
          <w:ilvl w:val="1"/>
          <w:numId w:val="1"/>
        </w:numPr>
        <w:rPr>
          <w:rFonts w:ascii="Verdana" w:hAnsi="Verdana"/>
        </w:rPr>
      </w:pPr>
      <w:r w:rsidRPr="00A377A5">
        <w:rPr>
          <w:rFonts w:ascii="Verdana" w:hAnsi="Verdana"/>
        </w:rPr>
        <w:lastRenderedPageBreak/>
        <w:t>Connector Shape</w:t>
      </w:r>
    </w:p>
    <w:p w14:paraId="5750F7D5" w14:textId="77777777" w:rsidR="00A377A5" w:rsidRPr="00A377A5" w:rsidRDefault="00A377A5" w:rsidP="00A377A5">
      <w:pPr>
        <w:pStyle w:val="Normal2"/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6"/>
        <w:gridCol w:w="6095"/>
      </w:tblGrid>
      <w:tr w:rsidR="00A377A5" w:rsidRPr="00085692" w14:paraId="1EDD312C" w14:textId="77777777" w:rsidTr="00E46272">
        <w:tc>
          <w:tcPr>
            <w:tcW w:w="2416" w:type="dxa"/>
            <w:shd w:val="pct10" w:color="auto" w:fill="auto"/>
          </w:tcPr>
          <w:p w14:paraId="1FFD4815" w14:textId="77777777" w:rsidR="00A377A5" w:rsidRPr="00085692" w:rsidRDefault="00A377A5" w:rsidP="00E46272">
            <w:pPr>
              <w:pStyle w:val="Table"/>
              <w:rPr>
                <w:rFonts w:ascii="Verdana" w:hAnsi="Verdana"/>
                <w:b/>
                <w:bCs/>
              </w:rPr>
            </w:pPr>
            <w:r w:rsidRPr="00B170EE">
              <w:rPr>
                <w:rFonts w:ascii="Verdana" w:hAnsi="Verdana"/>
                <w:b/>
                <w:bCs/>
              </w:rPr>
              <w:t>Configuration Field</w:t>
            </w:r>
          </w:p>
        </w:tc>
        <w:tc>
          <w:tcPr>
            <w:tcW w:w="6095" w:type="dxa"/>
            <w:shd w:val="pct10" w:color="auto" w:fill="auto"/>
          </w:tcPr>
          <w:p w14:paraId="52C30680" w14:textId="77777777" w:rsidR="00A377A5" w:rsidRPr="00085692" w:rsidRDefault="00A377A5" w:rsidP="00E46272">
            <w:pPr>
              <w:pStyle w:val="Table"/>
              <w:ind w:left="142"/>
              <w:rPr>
                <w:rFonts w:ascii="Verdana" w:hAnsi="Verdana"/>
                <w:b/>
                <w:bCs/>
              </w:rPr>
            </w:pPr>
            <w:r w:rsidRPr="00B170EE">
              <w:rPr>
                <w:rFonts w:ascii="Verdana" w:hAnsi="Verdana"/>
                <w:b/>
                <w:bCs/>
              </w:rPr>
              <w:t>Value</w:t>
            </w:r>
          </w:p>
        </w:tc>
      </w:tr>
      <w:tr w:rsidR="00A377A5" w:rsidRPr="00085692" w14:paraId="3D16A54F" w14:textId="77777777" w:rsidTr="00E46272">
        <w:tc>
          <w:tcPr>
            <w:tcW w:w="2416" w:type="dxa"/>
          </w:tcPr>
          <w:p w14:paraId="26B42234" w14:textId="77777777" w:rsidR="00A377A5" w:rsidRPr="00085692" w:rsidRDefault="00A377A5" w:rsidP="00E46272">
            <w:pPr>
              <w:pStyle w:val="Table"/>
              <w:rPr>
                <w:rFonts w:ascii="Verdana" w:hAnsi="Verdana"/>
              </w:rPr>
            </w:pPr>
            <w:r w:rsidRPr="00B170EE">
              <w:rPr>
                <w:rFonts w:ascii="Verdana" w:hAnsi="Verdana"/>
              </w:rPr>
              <w:t>Connector</w:t>
            </w:r>
          </w:p>
        </w:tc>
        <w:tc>
          <w:tcPr>
            <w:tcW w:w="6095" w:type="dxa"/>
          </w:tcPr>
          <w:p w14:paraId="6790E7B9" w14:textId="77777777" w:rsidR="00A377A5" w:rsidRPr="00085692" w:rsidRDefault="00A377A5" w:rsidP="00E46272">
            <w:pPr>
              <w:pStyle w:val="Table"/>
              <w:ind w:lef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HTTP Client</w:t>
            </w:r>
          </w:p>
        </w:tc>
      </w:tr>
      <w:tr w:rsidR="00A377A5" w:rsidRPr="00085692" w14:paraId="4E2F3C15" w14:textId="77777777" w:rsidTr="00E46272">
        <w:tc>
          <w:tcPr>
            <w:tcW w:w="2416" w:type="dxa"/>
          </w:tcPr>
          <w:p w14:paraId="28D0A044" w14:textId="77777777" w:rsidR="00A377A5" w:rsidRDefault="00A377A5" w:rsidP="00E46272">
            <w:pPr>
              <w:pStyle w:val="Table"/>
              <w:rPr>
                <w:rFonts w:ascii="Verdana" w:hAnsi="Verdana"/>
              </w:rPr>
            </w:pPr>
            <w:r w:rsidRPr="00B170EE">
              <w:rPr>
                <w:rFonts w:ascii="Verdana" w:hAnsi="Verdana"/>
              </w:rPr>
              <w:t xml:space="preserve">Action </w:t>
            </w:r>
          </w:p>
        </w:tc>
        <w:tc>
          <w:tcPr>
            <w:tcW w:w="6095" w:type="dxa"/>
          </w:tcPr>
          <w:p w14:paraId="66A11F00" w14:textId="255C30F8" w:rsidR="00A377A5" w:rsidRDefault="00A377A5" w:rsidP="00E46272">
            <w:pPr>
              <w:pStyle w:val="Table"/>
              <w:ind w:lef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Send</w:t>
            </w:r>
          </w:p>
        </w:tc>
      </w:tr>
      <w:tr w:rsidR="00A377A5" w:rsidRPr="00085692" w14:paraId="6424685A" w14:textId="77777777" w:rsidTr="00E46272">
        <w:tc>
          <w:tcPr>
            <w:tcW w:w="2416" w:type="dxa"/>
          </w:tcPr>
          <w:p w14:paraId="0520DFDA" w14:textId="77777777" w:rsidR="00A377A5" w:rsidRDefault="00A377A5" w:rsidP="00E46272">
            <w:pPr>
              <w:pStyle w:val="Table"/>
              <w:rPr>
                <w:rFonts w:ascii="Verdana" w:hAnsi="Verdana"/>
              </w:rPr>
            </w:pPr>
            <w:r w:rsidRPr="00B170EE">
              <w:rPr>
                <w:rFonts w:ascii="Verdana" w:hAnsi="Verdana"/>
              </w:rPr>
              <w:t>Connection</w:t>
            </w:r>
          </w:p>
        </w:tc>
        <w:tc>
          <w:tcPr>
            <w:tcW w:w="6095" w:type="dxa"/>
          </w:tcPr>
          <w:p w14:paraId="59386916" w14:textId="77777777" w:rsidR="00A377A5" w:rsidRDefault="00A377A5" w:rsidP="00E46272">
            <w:pPr>
              <w:pStyle w:val="Table"/>
              <w:ind w:left="142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ascii="Verdana" w:hAnsi="Verdana"/>
              </w:rPr>
              <w:t>SAP EH7: OData</w:t>
            </w:r>
          </w:p>
        </w:tc>
      </w:tr>
      <w:tr w:rsidR="00A377A5" w:rsidRPr="00085692" w14:paraId="625B89A6" w14:textId="77777777" w:rsidTr="00E46272">
        <w:tc>
          <w:tcPr>
            <w:tcW w:w="2416" w:type="dxa"/>
          </w:tcPr>
          <w:p w14:paraId="63C42C18" w14:textId="77777777" w:rsidR="00A377A5" w:rsidRDefault="00A377A5" w:rsidP="00E46272">
            <w:pPr>
              <w:pStyle w:val="Table"/>
              <w:rPr>
                <w:rFonts w:ascii="Verdana" w:hAnsi="Verdana"/>
              </w:rPr>
            </w:pPr>
            <w:r w:rsidRPr="00B170EE">
              <w:rPr>
                <w:rFonts w:ascii="Verdana" w:hAnsi="Verdana"/>
              </w:rPr>
              <w:t>Operation</w:t>
            </w:r>
          </w:p>
        </w:tc>
        <w:tc>
          <w:tcPr>
            <w:tcW w:w="6095" w:type="dxa"/>
          </w:tcPr>
          <w:p w14:paraId="77DC8808" w14:textId="19186114" w:rsidR="00A377A5" w:rsidRDefault="00A377A5" w:rsidP="00A377A5">
            <w:pPr>
              <w:pStyle w:val="Table"/>
              <w:ind w:left="142"/>
              <w:rPr>
                <w:rFonts w:cs="Arial"/>
                <w:color w:val="222222"/>
                <w:shd w:val="clear" w:color="auto" w:fill="FFFFFF"/>
              </w:rPr>
            </w:pPr>
            <w:r>
              <w:rPr>
                <w:rFonts w:ascii="Verdana" w:hAnsi="Verdana"/>
              </w:rPr>
              <w:t xml:space="preserve">SAP: </w:t>
            </w:r>
            <w:r>
              <w:rPr>
                <w:rFonts w:ascii="Verdana" w:hAnsi="Verdana"/>
              </w:rPr>
              <w:t>Send Customer</w:t>
            </w:r>
          </w:p>
        </w:tc>
      </w:tr>
    </w:tbl>
    <w:p w14:paraId="50888258" w14:textId="77777777" w:rsidR="00A377A5" w:rsidRPr="00A377A5" w:rsidRDefault="00A377A5" w:rsidP="00A377A5">
      <w:pPr>
        <w:pStyle w:val="Normal2"/>
      </w:pPr>
    </w:p>
    <w:p w14:paraId="39B6A1CA" w14:textId="5C30C3BC" w:rsidR="00A377A5" w:rsidRDefault="00A377A5" w:rsidP="00A377A5">
      <w:pPr>
        <w:pStyle w:val="Heading2"/>
        <w:numPr>
          <w:ilvl w:val="1"/>
          <w:numId w:val="1"/>
        </w:numPr>
        <w:rPr>
          <w:rFonts w:ascii="Verdana" w:hAnsi="Verdana"/>
        </w:rPr>
      </w:pPr>
      <w:r w:rsidRPr="00A377A5">
        <w:rPr>
          <w:rFonts w:ascii="Verdana" w:hAnsi="Verdana"/>
        </w:rPr>
        <w:t>Operation</w:t>
      </w:r>
    </w:p>
    <w:p w14:paraId="29A8C692" w14:textId="77777777" w:rsidR="00A377A5" w:rsidRPr="00A377A5" w:rsidRDefault="00A377A5" w:rsidP="00A377A5">
      <w:pPr>
        <w:pStyle w:val="Normal2"/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3"/>
        <w:gridCol w:w="5298"/>
      </w:tblGrid>
      <w:tr w:rsidR="00A377A5" w:rsidRPr="00085692" w14:paraId="781A0E79" w14:textId="77777777" w:rsidTr="00E46272">
        <w:tc>
          <w:tcPr>
            <w:tcW w:w="3213" w:type="dxa"/>
            <w:shd w:val="pct10" w:color="auto" w:fill="auto"/>
          </w:tcPr>
          <w:p w14:paraId="76DDAA7D" w14:textId="77777777" w:rsidR="00A377A5" w:rsidRPr="00085692" w:rsidRDefault="00A377A5" w:rsidP="00E46272">
            <w:pPr>
              <w:pStyle w:val="Table"/>
              <w:rPr>
                <w:rFonts w:ascii="Verdana" w:hAnsi="Verdana"/>
                <w:b/>
                <w:bCs/>
              </w:rPr>
            </w:pPr>
            <w:bookmarkStart w:id="8" w:name="_Implementation_Steps"/>
            <w:bookmarkEnd w:id="8"/>
            <w:r w:rsidRPr="00B170EE">
              <w:rPr>
                <w:rFonts w:ascii="Verdana" w:hAnsi="Verdana"/>
                <w:b/>
                <w:bCs/>
              </w:rPr>
              <w:t>Configuration Field</w:t>
            </w:r>
          </w:p>
        </w:tc>
        <w:tc>
          <w:tcPr>
            <w:tcW w:w="5298" w:type="dxa"/>
            <w:shd w:val="pct10" w:color="auto" w:fill="auto"/>
          </w:tcPr>
          <w:p w14:paraId="30E263C3" w14:textId="77777777" w:rsidR="00A377A5" w:rsidRPr="00085692" w:rsidRDefault="00A377A5" w:rsidP="00E46272">
            <w:pPr>
              <w:pStyle w:val="Table"/>
              <w:ind w:left="142"/>
              <w:rPr>
                <w:rFonts w:ascii="Verdana" w:hAnsi="Verdana"/>
                <w:b/>
                <w:bCs/>
              </w:rPr>
            </w:pPr>
            <w:r w:rsidRPr="00B170EE">
              <w:rPr>
                <w:rFonts w:ascii="Verdana" w:hAnsi="Verdana"/>
                <w:b/>
                <w:bCs/>
              </w:rPr>
              <w:t>Value</w:t>
            </w:r>
          </w:p>
        </w:tc>
      </w:tr>
      <w:tr w:rsidR="00A377A5" w:rsidRPr="00085692" w14:paraId="7BC328B7" w14:textId="77777777" w:rsidTr="00E46272">
        <w:tc>
          <w:tcPr>
            <w:tcW w:w="3213" w:type="dxa"/>
          </w:tcPr>
          <w:p w14:paraId="1AAA219C" w14:textId="77777777" w:rsidR="00A377A5" w:rsidRPr="00085692" w:rsidRDefault="00A377A5" w:rsidP="00E46272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Name</w:t>
            </w:r>
          </w:p>
        </w:tc>
        <w:tc>
          <w:tcPr>
            <w:tcW w:w="5298" w:type="dxa"/>
          </w:tcPr>
          <w:p w14:paraId="0BD815A6" w14:textId="77777777" w:rsidR="00A377A5" w:rsidRPr="00085692" w:rsidRDefault="00A377A5" w:rsidP="00E46272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SAP: Fetch CSRF Token</w:t>
            </w:r>
          </w:p>
        </w:tc>
      </w:tr>
      <w:tr w:rsidR="00A377A5" w:rsidRPr="00085692" w14:paraId="1015F2BC" w14:textId="77777777" w:rsidTr="00E46272">
        <w:tc>
          <w:tcPr>
            <w:tcW w:w="3213" w:type="dxa"/>
          </w:tcPr>
          <w:p w14:paraId="08FDE327" w14:textId="77777777" w:rsidR="00A377A5" w:rsidRDefault="00A377A5" w:rsidP="00E46272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Connector Action</w:t>
            </w:r>
          </w:p>
        </w:tc>
        <w:tc>
          <w:tcPr>
            <w:tcW w:w="5298" w:type="dxa"/>
          </w:tcPr>
          <w:p w14:paraId="0F000D96" w14:textId="1904DE86" w:rsidR="00A377A5" w:rsidRDefault="00A377A5" w:rsidP="00E46272">
            <w:pPr>
              <w:pStyle w:val="Table"/>
              <w:ind w:lef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Send</w:t>
            </w:r>
          </w:p>
        </w:tc>
      </w:tr>
      <w:tr w:rsidR="00A377A5" w:rsidRPr="00085692" w14:paraId="4741AE47" w14:textId="77777777" w:rsidTr="00E46272">
        <w:tc>
          <w:tcPr>
            <w:tcW w:w="3213" w:type="dxa"/>
          </w:tcPr>
          <w:p w14:paraId="350DD576" w14:textId="77777777" w:rsidR="00A377A5" w:rsidRDefault="00A377A5" w:rsidP="00E46272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Request Profile Type</w:t>
            </w:r>
          </w:p>
        </w:tc>
        <w:tc>
          <w:tcPr>
            <w:tcW w:w="5298" w:type="dxa"/>
          </w:tcPr>
          <w:p w14:paraId="6EC2EE6D" w14:textId="3291C423" w:rsidR="00A377A5" w:rsidRPr="00EB7C2F" w:rsidRDefault="00A377A5" w:rsidP="00E46272">
            <w:pPr>
              <w:pStyle w:val="Table"/>
              <w:ind w:lef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XML</w:t>
            </w:r>
          </w:p>
        </w:tc>
      </w:tr>
      <w:tr w:rsidR="00A377A5" w:rsidRPr="00085692" w14:paraId="1DE4FB5D" w14:textId="77777777" w:rsidTr="00E46272">
        <w:tc>
          <w:tcPr>
            <w:tcW w:w="3213" w:type="dxa"/>
          </w:tcPr>
          <w:p w14:paraId="36C39F0A" w14:textId="748BE344" w:rsidR="00A377A5" w:rsidRPr="00EB7C2F" w:rsidRDefault="00A377A5" w:rsidP="00E46272">
            <w:pPr>
              <w:pStyle w:val="Table"/>
              <w:ind w:lef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Request Profile</w:t>
            </w:r>
          </w:p>
        </w:tc>
        <w:tc>
          <w:tcPr>
            <w:tcW w:w="5298" w:type="dxa"/>
          </w:tcPr>
          <w:p w14:paraId="09B91EF3" w14:textId="359AA8A8" w:rsidR="00A377A5" w:rsidRDefault="00A377A5" w:rsidP="00E46272">
            <w:pPr>
              <w:pStyle w:val="Table"/>
              <w:ind w:lef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Customers</w:t>
            </w:r>
          </w:p>
        </w:tc>
      </w:tr>
      <w:tr w:rsidR="00A377A5" w:rsidRPr="00085692" w14:paraId="1278589C" w14:textId="77777777" w:rsidTr="00E46272">
        <w:tc>
          <w:tcPr>
            <w:tcW w:w="3213" w:type="dxa"/>
          </w:tcPr>
          <w:p w14:paraId="3DC7BC2D" w14:textId="77777777" w:rsidR="00A377A5" w:rsidRDefault="00A377A5" w:rsidP="00E46272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Response Profile Type</w:t>
            </w:r>
          </w:p>
        </w:tc>
        <w:tc>
          <w:tcPr>
            <w:tcW w:w="5298" w:type="dxa"/>
          </w:tcPr>
          <w:p w14:paraId="328AD0C8" w14:textId="77777777" w:rsidR="00A377A5" w:rsidRPr="00EB7C2F" w:rsidRDefault="00A377A5" w:rsidP="00E46272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NONE</w:t>
            </w:r>
          </w:p>
        </w:tc>
      </w:tr>
      <w:tr w:rsidR="00A377A5" w:rsidRPr="00085692" w14:paraId="73273B37" w14:textId="77777777" w:rsidTr="00E46272">
        <w:tc>
          <w:tcPr>
            <w:tcW w:w="3213" w:type="dxa"/>
          </w:tcPr>
          <w:p w14:paraId="08D94F0E" w14:textId="4317B25A" w:rsidR="00A377A5" w:rsidRPr="00EB7C2F" w:rsidRDefault="00A377A5" w:rsidP="00E46272">
            <w:pPr>
              <w:pStyle w:val="Table"/>
              <w:ind w:lef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Content Type</w:t>
            </w:r>
          </w:p>
        </w:tc>
        <w:tc>
          <w:tcPr>
            <w:tcW w:w="5298" w:type="dxa"/>
          </w:tcPr>
          <w:p w14:paraId="13BA7500" w14:textId="167A4CA5" w:rsidR="00A377A5" w:rsidRPr="00EB7C2F" w:rsidRDefault="00A377A5" w:rsidP="00E46272">
            <w:pPr>
              <w:pStyle w:val="Table"/>
              <w:ind w:lef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application/xml</w:t>
            </w:r>
          </w:p>
        </w:tc>
      </w:tr>
      <w:tr w:rsidR="00A377A5" w:rsidRPr="00085692" w14:paraId="2ECE0551" w14:textId="77777777" w:rsidTr="00E46272">
        <w:tc>
          <w:tcPr>
            <w:tcW w:w="3213" w:type="dxa"/>
          </w:tcPr>
          <w:p w14:paraId="2DEC04E2" w14:textId="77777777" w:rsidR="00A377A5" w:rsidRPr="00EB7C2F" w:rsidRDefault="00A377A5" w:rsidP="00E46272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HTTP Method</w:t>
            </w:r>
          </w:p>
        </w:tc>
        <w:tc>
          <w:tcPr>
            <w:tcW w:w="5298" w:type="dxa"/>
          </w:tcPr>
          <w:p w14:paraId="52840C05" w14:textId="01A6A122" w:rsidR="00A377A5" w:rsidRPr="00EB7C2F" w:rsidRDefault="00965EAD" w:rsidP="00E46272">
            <w:pPr>
              <w:pStyle w:val="Table"/>
              <w:ind w:lef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POST</w:t>
            </w:r>
          </w:p>
        </w:tc>
      </w:tr>
      <w:tr w:rsidR="00A377A5" w:rsidRPr="00085692" w14:paraId="66A048F9" w14:textId="77777777" w:rsidTr="00E46272">
        <w:tc>
          <w:tcPr>
            <w:tcW w:w="3213" w:type="dxa"/>
          </w:tcPr>
          <w:p w14:paraId="30AEC4AD" w14:textId="77777777" w:rsidR="00A377A5" w:rsidRPr="00EB7C2F" w:rsidRDefault="00A377A5" w:rsidP="00E46272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Request Headers</w:t>
            </w:r>
          </w:p>
        </w:tc>
        <w:tc>
          <w:tcPr>
            <w:tcW w:w="5298" w:type="dxa"/>
          </w:tcPr>
          <w:p w14:paraId="3BBBE8EE" w14:textId="77777777" w:rsidR="00A377A5" w:rsidRPr="00EB7C2F" w:rsidRDefault="00A377A5" w:rsidP="00E46272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Name: X-CSRF-Token</w:t>
            </w:r>
          </w:p>
          <w:p w14:paraId="1A284373" w14:textId="77777777" w:rsidR="00A377A5" w:rsidRDefault="00965EAD" w:rsidP="00E46272">
            <w:pPr>
              <w:pStyle w:val="Table"/>
              <w:ind w:lef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</w:t>
            </w:r>
            <w:r w:rsidR="00A377A5" w:rsidRPr="00EB7C2F">
              <w:rPr>
                <w:rFonts w:ascii="Verdana" w:hAnsi="Verdana"/>
              </w:rPr>
              <w:t xml:space="preserve">alue: </w:t>
            </w:r>
            <w:r w:rsidRPr="00EB7C2F">
              <w:rPr>
                <w:rFonts w:ascii="Verdana" w:hAnsi="Verdana"/>
              </w:rPr>
              <w:t>X-CSRF-Token</w:t>
            </w:r>
          </w:p>
          <w:p w14:paraId="32E3C243" w14:textId="15B04EA6" w:rsidR="00965EAD" w:rsidRPr="00EB7C2F" w:rsidRDefault="00965EAD" w:rsidP="00E46272">
            <w:pPr>
              <w:pStyle w:val="Table"/>
              <w:ind w:lef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Replacement Variable: Enabled</w:t>
            </w:r>
          </w:p>
        </w:tc>
      </w:tr>
      <w:tr w:rsidR="00A377A5" w:rsidRPr="00085692" w14:paraId="4370591E" w14:textId="77777777" w:rsidTr="00E46272">
        <w:tc>
          <w:tcPr>
            <w:tcW w:w="3213" w:type="dxa"/>
          </w:tcPr>
          <w:p w14:paraId="2E1C60FC" w14:textId="77777777" w:rsidR="00A377A5" w:rsidRPr="00EB7C2F" w:rsidRDefault="00A377A5" w:rsidP="00E46272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Resource Path</w:t>
            </w:r>
          </w:p>
        </w:tc>
        <w:tc>
          <w:tcPr>
            <w:tcW w:w="5298" w:type="dxa"/>
          </w:tcPr>
          <w:p w14:paraId="11C165F0" w14:textId="77777777" w:rsidR="00A377A5" w:rsidRPr="00EB7C2F" w:rsidRDefault="00A377A5" w:rsidP="00E46272">
            <w:pPr>
              <w:pStyle w:val="Table"/>
              <w:ind w:left="142"/>
              <w:rPr>
                <w:rFonts w:ascii="Verdana" w:hAnsi="Verdana"/>
              </w:rPr>
            </w:pPr>
            <w:r w:rsidRPr="00EB7C2F">
              <w:rPr>
                <w:rFonts w:ascii="Verdana" w:hAnsi="Verdana"/>
              </w:rPr>
              <w:t>sap/opu/odata/sap/ZTEST_CUSTOMER_SRV/Customers</w:t>
            </w:r>
          </w:p>
        </w:tc>
      </w:tr>
    </w:tbl>
    <w:p w14:paraId="6CBDF63A" w14:textId="77777777" w:rsidR="004326E2" w:rsidRDefault="004326E2" w:rsidP="00A377A5">
      <w:pPr>
        <w:ind w:left="567"/>
      </w:pPr>
    </w:p>
    <w:p w14:paraId="5CBAEECC" w14:textId="59F6202C" w:rsidR="00965EAD" w:rsidRDefault="00965EAD" w:rsidP="00965EAD">
      <w:pPr>
        <w:pStyle w:val="StyleHeading1Verdana"/>
        <w:numPr>
          <w:ilvl w:val="0"/>
          <w:numId w:val="1"/>
        </w:numPr>
      </w:pPr>
      <w:r>
        <w:t>Update Record in Salesforce</w:t>
      </w:r>
    </w:p>
    <w:p w14:paraId="3AEA42E8" w14:textId="77777777" w:rsidR="00A923AF" w:rsidRDefault="00A923AF" w:rsidP="00965EAD">
      <w:pPr>
        <w:pStyle w:val="Normal1Char"/>
        <w:tabs>
          <w:tab w:val="clear" w:pos="1418"/>
          <w:tab w:val="left" w:pos="567"/>
        </w:tabs>
        <w:rPr>
          <w:rFonts w:ascii="Verdana" w:hAnsi="Verdana"/>
        </w:rPr>
      </w:pPr>
    </w:p>
    <w:p w14:paraId="78C5A02A" w14:textId="0D03923B" w:rsidR="00965EAD" w:rsidRPr="00965EAD" w:rsidRDefault="00965EAD" w:rsidP="00965EAD">
      <w:pPr>
        <w:pStyle w:val="Normal1Char"/>
        <w:tabs>
          <w:tab w:val="clear" w:pos="1418"/>
          <w:tab w:val="left" w:pos="567"/>
        </w:tabs>
        <w:rPr>
          <w:rFonts w:ascii="Verdana" w:hAnsi="Verdana"/>
        </w:rPr>
      </w:pPr>
      <w:bookmarkStart w:id="9" w:name="_GoBack"/>
      <w:bookmarkEnd w:id="9"/>
      <w:r w:rsidRPr="00965EAD">
        <w:rPr>
          <w:rFonts w:ascii="Verdana" w:hAnsi="Verdana"/>
        </w:rPr>
        <w:t>Upon successful integration with SAP, the corresponding Account Record in Salesforce should be updated, specifically the IntegStatus__c and IntegDate__c fields.</w:t>
      </w:r>
    </w:p>
    <w:p w14:paraId="76037136" w14:textId="77777777" w:rsidR="00965EAD" w:rsidRDefault="00965EAD" w:rsidP="00965EAD">
      <w:pPr>
        <w:pStyle w:val="StyleHeading1Verdana"/>
        <w:numPr>
          <w:ilvl w:val="0"/>
          <w:numId w:val="0"/>
        </w:numPr>
        <w:ind w:left="567"/>
      </w:pPr>
    </w:p>
    <w:p w14:paraId="0A67E10E" w14:textId="79CE180F" w:rsidR="00965EAD" w:rsidRPr="001214CC" w:rsidRDefault="00965EAD" w:rsidP="00965EAD">
      <w:pPr>
        <w:pStyle w:val="Heading2"/>
        <w:rPr>
          <w:rFonts w:ascii="Verdana" w:hAnsi="Verdana"/>
        </w:rPr>
      </w:pPr>
      <w:r w:rsidRPr="001214CC">
        <w:rPr>
          <w:rFonts w:ascii="Verdana" w:hAnsi="Verdana"/>
        </w:rPr>
        <w:t>Connector Shape</w:t>
      </w:r>
    </w:p>
    <w:p w14:paraId="1326D968" w14:textId="77777777" w:rsidR="00965EAD" w:rsidRPr="00965EAD" w:rsidRDefault="00965EAD" w:rsidP="00965EAD">
      <w:pPr>
        <w:pStyle w:val="Normal1Char"/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6"/>
        <w:gridCol w:w="6095"/>
      </w:tblGrid>
      <w:tr w:rsidR="00965EAD" w:rsidRPr="00085692" w14:paraId="212122AD" w14:textId="77777777" w:rsidTr="00E46272">
        <w:tc>
          <w:tcPr>
            <w:tcW w:w="2416" w:type="dxa"/>
            <w:shd w:val="pct10" w:color="auto" w:fill="auto"/>
          </w:tcPr>
          <w:p w14:paraId="35AC7AEC" w14:textId="77777777" w:rsidR="00965EAD" w:rsidRPr="00085692" w:rsidRDefault="00965EAD" w:rsidP="00E46272">
            <w:pPr>
              <w:pStyle w:val="Table"/>
              <w:rPr>
                <w:rFonts w:ascii="Verdana" w:hAnsi="Verdana"/>
                <w:b/>
                <w:bCs/>
              </w:rPr>
            </w:pPr>
            <w:r w:rsidRPr="00B170EE">
              <w:rPr>
                <w:rFonts w:ascii="Verdana" w:hAnsi="Verdana"/>
                <w:b/>
                <w:bCs/>
              </w:rPr>
              <w:t>Configuration Field</w:t>
            </w:r>
          </w:p>
        </w:tc>
        <w:tc>
          <w:tcPr>
            <w:tcW w:w="6095" w:type="dxa"/>
            <w:shd w:val="pct10" w:color="auto" w:fill="auto"/>
          </w:tcPr>
          <w:p w14:paraId="34F4745F" w14:textId="77777777" w:rsidR="00965EAD" w:rsidRPr="00085692" w:rsidRDefault="00965EAD" w:rsidP="00E46272">
            <w:pPr>
              <w:pStyle w:val="Table"/>
              <w:ind w:left="142"/>
              <w:rPr>
                <w:rFonts w:ascii="Verdana" w:hAnsi="Verdana"/>
                <w:b/>
                <w:bCs/>
              </w:rPr>
            </w:pPr>
            <w:r w:rsidRPr="00B170EE">
              <w:rPr>
                <w:rFonts w:ascii="Verdana" w:hAnsi="Verdana"/>
                <w:b/>
                <w:bCs/>
              </w:rPr>
              <w:t>Value</w:t>
            </w:r>
          </w:p>
        </w:tc>
      </w:tr>
      <w:tr w:rsidR="00965EAD" w:rsidRPr="00085692" w14:paraId="2F64AF49" w14:textId="77777777" w:rsidTr="00E46272">
        <w:tc>
          <w:tcPr>
            <w:tcW w:w="2416" w:type="dxa"/>
          </w:tcPr>
          <w:p w14:paraId="0F3C093D" w14:textId="77777777" w:rsidR="00965EAD" w:rsidRPr="00085692" w:rsidRDefault="00965EAD" w:rsidP="00E46272">
            <w:pPr>
              <w:pStyle w:val="Table"/>
              <w:rPr>
                <w:rFonts w:ascii="Verdana" w:hAnsi="Verdana"/>
              </w:rPr>
            </w:pPr>
            <w:r w:rsidRPr="00B170EE">
              <w:rPr>
                <w:rFonts w:ascii="Verdana" w:hAnsi="Verdana"/>
              </w:rPr>
              <w:t>Connector</w:t>
            </w:r>
          </w:p>
        </w:tc>
        <w:tc>
          <w:tcPr>
            <w:tcW w:w="6095" w:type="dxa"/>
          </w:tcPr>
          <w:p w14:paraId="0D3B1A17" w14:textId="77777777" w:rsidR="00965EAD" w:rsidRPr="00085692" w:rsidRDefault="00965EAD" w:rsidP="00E46272">
            <w:pPr>
              <w:pStyle w:val="Table"/>
              <w:ind w:left="142"/>
              <w:rPr>
                <w:rFonts w:ascii="Verdana" w:hAnsi="Verdana"/>
              </w:rPr>
            </w:pPr>
            <w:r w:rsidRPr="00B170EE">
              <w:rPr>
                <w:rFonts w:ascii="Verdana" w:hAnsi="Verdana"/>
              </w:rPr>
              <w:t>Salesforce</w:t>
            </w:r>
          </w:p>
        </w:tc>
      </w:tr>
      <w:tr w:rsidR="00965EAD" w:rsidRPr="00085692" w14:paraId="029FAA3B" w14:textId="77777777" w:rsidTr="00E46272">
        <w:tc>
          <w:tcPr>
            <w:tcW w:w="2416" w:type="dxa"/>
          </w:tcPr>
          <w:p w14:paraId="44A54F92" w14:textId="77777777" w:rsidR="00965EAD" w:rsidRDefault="00965EAD" w:rsidP="00E46272">
            <w:pPr>
              <w:pStyle w:val="Table"/>
              <w:rPr>
                <w:rFonts w:ascii="Verdana" w:hAnsi="Verdana"/>
              </w:rPr>
            </w:pPr>
            <w:r w:rsidRPr="00B170EE">
              <w:rPr>
                <w:rFonts w:ascii="Verdana" w:hAnsi="Verdana"/>
              </w:rPr>
              <w:t xml:space="preserve">Action </w:t>
            </w:r>
          </w:p>
        </w:tc>
        <w:tc>
          <w:tcPr>
            <w:tcW w:w="6095" w:type="dxa"/>
          </w:tcPr>
          <w:p w14:paraId="14EA7BE5" w14:textId="481362B0" w:rsidR="00965EAD" w:rsidRDefault="00965EAD" w:rsidP="00E46272">
            <w:pPr>
              <w:pStyle w:val="Table"/>
              <w:ind w:left="142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Send</w:t>
            </w:r>
          </w:p>
        </w:tc>
      </w:tr>
      <w:tr w:rsidR="00965EAD" w:rsidRPr="00085692" w14:paraId="220AF366" w14:textId="77777777" w:rsidTr="00E46272">
        <w:tc>
          <w:tcPr>
            <w:tcW w:w="2416" w:type="dxa"/>
          </w:tcPr>
          <w:p w14:paraId="42524917" w14:textId="77777777" w:rsidR="00965EAD" w:rsidRDefault="00965EAD" w:rsidP="00E46272">
            <w:pPr>
              <w:pStyle w:val="Table"/>
              <w:rPr>
                <w:rFonts w:ascii="Verdana" w:hAnsi="Verdana"/>
              </w:rPr>
            </w:pPr>
            <w:r w:rsidRPr="00B170EE">
              <w:rPr>
                <w:rFonts w:ascii="Verdana" w:hAnsi="Verdana"/>
              </w:rPr>
              <w:lastRenderedPageBreak/>
              <w:t>Connection</w:t>
            </w:r>
          </w:p>
        </w:tc>
        <w:tc>
          <w:tcPr>
            <w:tcW w:w="6095" w:type="dxa"/>
          </w:tcPr>
          <w:p w14:paraId="69CABEE9" w14:textId="77777777" w:rsidR="00965EAD" w:rsidRDefault="00965EAD" w:rsidP="00E46272">
            <w:pPr>
              <w:pStyle w:val="Table"/>
              <w:ind w:left="142"/>
              <w:rPr>
                <w:rFonts w:cs="Arial"/>
                <w:color w:val="222222"/>
                <w:shd w:val="clear" w:color="auto" w:fill="FFFFFF"/>
              </w:rPr>
            </w:pPr>
            <w:r w:rsidRPr="00B170EE">
              <w:rPr>
                <w:rFonts w:ascii="Verdana" w:hAnsi="Verdana"/>
              </w:rPr>
              <w:t>My Salesforce Org</w:t>
            </w:r>
          </w:p>
        </w:tc>
      </w:tr>
      <w:tr w:rsidR="00965EAD" w:rsidRPr="00085692" w14:paraId="2B8B1EBC" w14:textId="77777777" w:rsidTr="00E46272">
        <w:tc>
          <w:tcPr>
            <w:tcW w:w="2416" w:type="dxa"/>
          </w:tcPr>
          <w:p w14:paraId="1928421C" w14:textId="77777777" w:rsidR="00965EAD" w:rsidRDefault="00965EAD" w:rsidP="00E46272">
            <w:pPr>
              <w:pStyle w:val="Table"/>
              <w:rPr>
                <w:rFonts w:ascii="Verdana" w:hAnsi="Verdana"/>
              </w:rPr>
            </w:pPr>
            <w:r w:rsidRPr="00B170EE">
              <w:rPr>
                <w:rFonts w:ascii="Verdana" w:hAnsi="Verdana"/>
              </w:rPr>
              <w:t>Operation</w:t>
            </w:r>
          </w:p>
        </w:tc>
        <w:tc>
          <w:tcPr>
            <w:tcW w:w="6095" w:type="dxa"/>
          </w:tcPr>
          <w:p w14:paraId="387CEC89" w14:textId="50EADA06" w:rsidR="00965EAD" w:rsidRDefault="00965EAD" w:rsidP="00965EAD">
            <w:pPr>
              <w:pStyle w:val="Table"/>
              <w:ind w:left="142"/>
              <w:rPr>
                <w:rFonts w:cs="Arial"/>
                <w:color w:val="222222"/>
                <w:shd w:val="clear" w:color="auto" w:fill="FFFFFF"/>
              </w:rPr>
            </w:pPr>
            <w:r w:rsidRPr="00B170EE">
              <w:rPr>
                <w:rFonts w:ascii="Verdana" w:hAnsi="Verdana"/>
              </w:rPr>
              <w:t xml:space="preserve">Account </w:t>
            </w:r>
            <w:r>
              <w:rPr>
                <w:rFonts w:ascii="Verdana" w:hAnsi="Verdana"/>
              </w:rPr>
              <w:t>Update Operation</w:t>
            </w:r>
          </w:p>
        </w:tc>
      </w:tr>
    </w:tbl>
    <w:p w14:paraId="4F0B9C84" w14:textId="023BD164" w:rsidR="00965EAD" w:rsidRDefault="00965EAD" w:rsidP="00965EAD">
      <w:pPr>
        <w:pStyle w:val="Heading1"/>
        <w:numPr>
          <w:ilvl w:val="0"/>
          <w:numId w:val="0"/>
        </w:numPr>
        <w:ind w:left="567"/>
      </w:pPr>
    </w:p>
    <w:p w14:paraId="38A4A405" w14:textId="4363AA44" w:rsidR="006F7682" w:rsidRPr="001214CC" w:rsidRDefault="001214CC" w:rsidP="006F7682">
      <w:pPr>
        <w:pStyle w:val="Heading2"/>
        <w:numPr>
          <w:ilvl w:val="1"/>
          <w:numId w:val="1"/>
        </w:numPr>
        <w:rPr>
          <w:rFonts w:ascii="Verdana" w:hAnsi="Verdana"/>
        </w:rPr>
      </w:pPr>
      <w:r w:rsidRPr="001214CC">
        <w:rPr>
          <w:rFonts w:ascii="Verdana" w:hAnsi="Verdana"/>
        </w:rPr>
        <w:t>Error-Handling</w:t>
      </w:r>
    </w:p>
    <w:p w14:paraId="7BC36B6F" w14:textId="77777777" w:rsidR="006F7682" w:rsidRDefault="006F7682" w:rsidP="006F7682">
      <w:pPr>
        <w:pStyle w:val="Normal1Char"/>
        <w:rPr>
          <w:rFonts w:ascii="Verdana" w:hAnsi="Verdana"/>
        </w:rPr>
      </w:pPr>
    </w:p>
    <w:p w14:paraId="6F7B710E" w14:textId="39AAA5EB" w:rsidR="001214CC" w:rsidRDefault="001214CC" w:rsidP="006F7682">
      <w:pPr>
        <w:pStyle w:val="Normal1Char"/>
        <w:rPr>
          <w:rFonts w:ascii="Verdana" w:hAnsi="Verdana"/>
        </w:rPr>
      </w:pPr>
      <w:r w:rsidRPr="001214CC">
        <w:rPr>
          <w:rFonts w:ascii="Verdana" w:hAnsi="Verdana"/>
          <w:b/>
        </w:rPr>
        <w:t>Try-Catch</w:t>
      </w:r>
      <w:r>
        <w:rPr>
          <w:rFonts w:ascii="Verdana" w:hAnsi="Verdana"/>
        </w:rPr>
        <w:t xml:space="preserve">. </w:t>
      </w:r>
    </w:p>
    <w:p w14:paraId="62AC07D4" w14:textId="2F70E338" w:rsidR="001214CC" w:rsidRDefault="001214CC" w:rsidP="006F7682">
      <w:pPr>
        <w:pStyle w:val="Normal1Char"/>
        <w:rPr>
          <w:rFonts w:ascii="Verdana" w:hAnsi="Verdana"/>
        </w:rPr>
      </w:pPr>
      <w:r>
        <w:rPr>
          <w:rFonts w:ascii="Verdana" w:hAnsi="Verdana"/>
        </w:rPr>
        <w:t xml:space="preserve">Use Try-Catch for handling errors in connectivity to Salesforce or SAP. </w:t>
      </w:r>
    </w:p>
    <w:p w14:paraId="4D932AD8" w14:textId="77777777" w:rsidR="001214CC" w:rsidRDefault="001214CC" w:rsidP="006F7682">
      <w:pPr>
        <w:pStyle w:val="Normal1Char"/>
        <w:rPr>
          <w:rFonts w:ascii="Verdana" w:hAnsi="Verdana"/>
        </w:rPr>
      </w:pPr>
    </w:p>
    <w:p w14:paraId="16B16B5F" w14:textId="0C3E8900" w:rsidR="001214CC" w:rsidRDefault="001214CC" w:rsidP="006F7682">
      <w:pPr>
        <w:pStyle w:val="Normal1Char"/>
        <w:rPr>
          <w:rFonts w:ascii="Verdana" w:hAnsi="Verdana"/>
        </w:rPr>
      </w:pPr>
      <w:r w:rsidRPr="001214CC">
        <w:rPr>
          <w:rFonts w:ascii="Verdana" w:hAnsi="Verdana"/>
          <w:b/>
        </w:rPr>
        <w:t>Exceptions</w:t>
      </w:r>
      <w:r>
        <w:rPr>
          <w:rFonts w:ascii="Verdana" w:hAnsi="Verdana"/>
        </w:rPr>
        <w:t>.</w:t>
      </w:r>
    </w:p>
    <w:p w14:paraId="18C9AEAB" w14:textId="561A854A" w:rsidR="001214CC" w:rsidRPr="00822889" w:rsidRDefault="001214CC" w:rsidP="006F7682">
      <w:pPr>
        <w:pStyle w:val="Normal1Char"/>
        <w:rPr>
          <w:rFonts w:ascii="Verdana" w:hAnsi="Verdana"/>
        </w:rPr>
      </w:pPr>
      <w:r>
        <w:rPr>
          <w:rFonts w:ascii="Verdana" w:hAnsi="Verdana"/>
        </w:rPr>
        <w:t>Use Exceptions for classifying Connection Errors and Logical Data Errors.</w:t>
      </w:r>
    </w:p>
    <w:p w14:paraId="1C8A9F33" w14:textId="77777777" w:rsidR="00CA3651" w:rsidRPr="00CA3651" w:rsidRDefault="00CA3651" w:rsidP="001214CC">
      <w:pPr>
        <w:pStyle w:val="StyleHeading1Verdana"/>
        <w:numPr>
          <w:ilvl w:val="0"/>
          <w:numId w:val="0"/>
        </w:numPr>
        <w:outlineLvl w:val="9"/>
        <w:rPr>
          <w:b w:val="0"/>
        </w:rPr>
      </w:pPr>
    </w:p>
    <w:p w14:paraId="6E00A782" w14:textId="3A4D9E69" w:rsidR="004D696B" w:rsidRPr="00A4311C" w:rsidRDefault="00001CF1" w:rsidP="0044577C">
      <w:pPr>
        <w:pStyle w:val="Heading1"/>
        <w:rPr>
          <w:sz w:val="24"/>
          <w:szCs w:val="24"/>
        </w:rPr>
      </w:pPr>
      <w:bookmarkStart w:id="10" w:name="_Toc15665295"/>
      <w:r w:rsidRPr="00A4311C">
        <w:rPr>
          <w:rFonts w:ascii="Verdana" w:hAnsi="Verdana"/>
          <w:sz w:val="24"/>
          <w:szCs w:val="24"/>
        </w:rPr>
        <w:t>C</w:t>
      </w:r>
      <w:r w:rsidR="004D696B" w:rsidRPr="00A4311C">
        <w:rPr>
          <w:rFonts w:ascii="Verdana" w:hAnsi="Verdana"/>
          <w:sz w:val="24"/>
          <w:szCs w:val="24"/>
        </w:rPr>
        <w:t>hange</w:t>
      </w:r>
      <w:r w:rsidR="004D696B" w:rsidRPr="00A4311C">
        <w:rPr>
          <w:sz w:val="24"/>
          <w:szCs w:val="24"/>
        </w:rPr>
        <w:t xml:space="preserve"> </w:t>
      </w:r>
      <w:r w:rsidR="004D696B" w:rsidRPr="00A4311C">
        <w:rPr>
          <w:rFonts w:ascii="Verdana" w:hAnsi="Verdana"/>
          <w:sz w:val="24"/>
          <w:szCs w:val="24"/>
        </w:rPr>
        <w:t>Log</w:t>
      </w:r>
      <w:bookmarkEnd w:id="10"/>
    </w:p>
    <w:p w14:paraId="2A270E74" w14:textId="77777777" w:rsidR="004D696B" w:rsidRPr="00085692" w:rsidRDefault="004D696B" w:rsidP="004D696B">
      <w:pPr>
        <w:rPr>
          <w:rFonts w:ascii="Verdana" w:hAnsi="Verdana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765"/>
        <w:gridCol w:w="1702"/>
        <w:gridCol w:w="4678"/>
        <w:gridCol w:w="1985"/>
      </w:tblGrid>
      <w:tr w:rsidR="004D696B" w:rsidRPr="00085692" w14:paraId="267B3A78" w14:textId="77777777" w:rsidTr="0044577C">
        <w:trPr>
          <w:trHeight w:hRule="exact" w:val="679"/>
        </w:trPr>
        <w:tc>
          <w:tcPr>
            <w:tcW w:w="765" w:type="dxa"/>
            <w:tcBorders>
              <w:top w:val="double" w:sz="6" w:space="0" w:color="auto"/>
              <w:bottom w:val="double" w:sz="6" w:space="0" w:color="auto"/>
            </w:tcBorders>
          </w:tcPr>
          <w:p w14:paraId="37624518" w14:textId="77777777" w:rsidR="004D696B" w:rsidRPr="00085692" w:rsidRDefault="004D696B" w:rsidP="00434BF9">
            <w:pPr>
              <w:spacing w:before="120"/>
              <w:rPr>
                <w:rFonts w:ascii="Verdana" w:hAnsi="Verdana"/>
                <w:sz w:val="20"/>
              </w:rPr>
            </w:pPr>
            <w:r w:rsidRPr="00085692">
              <w:rPr>
                <w:rFonts w:ascii="Verdana" w:hAnsi="Verdana"/>
                <w:sz w:val="20"/>
              </w:rPr>
              <w:t>Vers.</w:t>
            </w:r>
          </w:p>
        </w:tc>
        <w:tc>
          <w:tcPr>
            <w:tcW w:w="1702" w:type="dxa"/>
            <w:tcBorders>
              <w:top w:val="double" w:sz="6" w:space="0" w:color="auto"/>
              <w:bottom w:val="double" w:sz="6" w:space="0" w:color="auto"/>
            </w:tcBorders>
          </w:tcPr>
          <w:p w14:paraId="50017219" w14:textId="77777777" w:rsidR="004D696B" w:rsidRPr="00085692" w:rsidRDefault="004D696B" w:rsidP="00434BF9">
            <w:pPr>
              <w:spacing w:before="120"/>
              <w:rPr>
                <w:rFonts w:ascii="Verdana" w:hAnsi="Verdana"/>
                <w:sz w:val="20"/>
              </w:rPr>
            </w:pPr>
            <w:r w:rsidRPr="00085692">
              <w:rPr>
                <w:rFonts w:ascii="Verdana" w:hAnsi="Verdana"/>
                <w:sz w:val="20"/>
              </w:rPr>
              <w:t>Date</w:t>
            </w:r>
          </w:p>
        </w:tc>
        <w:tc>
          <w:tcPr>
            <w:tcW w:w="4678" w:type="dxa"/>
            <w:tcBorders>
              <w:top w:val="double" w:sz="6" w:space="0" w:color="auto"/>
              <w:bottom w:val="double" w:sz="6" w:space="0" w:color="auto"/>
            </w:tcBorders>
          </w:tcPr>
          <w:p w14:paraId="628314C1" w14:textId="77777777" w:rsidR="004D696B" w:rsidRPr="00085692" w:rsidRDefault="004D696B" w:rsidP="00434BF9">
            <w:pPr>
              <w:spacing w:before="120"/>
              <w:rPr>
                <w:rFonts w:ascii="Verdana" w:hAnsi="Verdana"/>
                <w:sz w:val="20"/>
              </w:rPr>
            </w:pPr>
            <w:r w:rsidRPr="00085692">
              <w:rPr>
                <w:rFonts w:ascii="Verdana" w:hAnsi="Verdana"/>
                <w:sz w:val="20"/>
              </w:rPr>
              <w:t>Reason for revision</w:t>
            </w:r>
          </w:p>
        </w:tc>
        <w:tc>
          <w:tcPr>
            <w:tcW w:w="1985" w:type="dxa"/>
            <w:tcBorders>
              <w:top w:val="double" w:sz="6" w:space="0" w:color="auto"/>
              <w:bottom w:val="double" w:sz="6" w:space="0" w:color="auto"/>
            </w:tcBorders>
          </w:tcPr>
          <w:p w14:paraId="59C00AA0" w14:textId="77777777" w:rsidR="004D696B" w:rsidRPr="00085692" w:rsidRDefault="004D696B" w:rsidP="00434BF9">
            <w:pPr>
              <w:spacing w:before="120"/>
              <w:rPr>
                <w:rFonts w:ascii="Verdana" w:hAnsi="Verdana"/>
                <w:sz w:val="20"/>
              </w:rPr>
            </w:pPr>
            <w:r w:rsidRPr="00085692">
              <w:rPr>
                <w:rFonts w:ascii="Verdana" w:hAnsi="Verdana"/>
                <w:sz w:val="20"/>
              </w:rPr>
              <w:t>Revised without changes</w:t>
            </w:r>
          </w:p>
          <w:p w14:paraId="37648626" w14:textId="77777777" w:rsidR="004D696B" w:rsidRPr="00085692" w:rsidRDefault="004D696B" w:rsidP="00434BF9">
            <w:pPr>
              <w:tabs>
                <w:tab w:val="left" w:pos="1814"/>
              </w:tabs>
              <w:spacing w:before="120"/>
              <w:jc w:val="center"/>
              <w:rPr>
                <w:rFonts w:ascii="Verdana" w:hAnsi="Verdana"/>
                <w:sz w:val="20"/>
              </w:rPr>
            </w:pPr>
            <w:r w:rsidRPr="00085692">
              <w:rPr>
                <w:rFonts w:ascii="Verdana" w:hAnsi="Verdana"/>
                <w:sz w:val="20"/>
              </w:rPr>
              <w:t>Date/Sign.</w:t>
            </w:r>
          </w:p>
        </w:tc>
      </w:tr>
      <w:tr w:rsidR="004D696B" w:rsidRPr="00085692" w14:paraId="3228F457" w14:textId="77777777" w:rsidTr="00FC659D">
        <w:trPr>
          <w:trHeight w:hRule="exact" w:val="1084"/>
        </w:trPr>
        <w:tc>
          <w:tcPr>
            <w:tcW w:w="765" w:type="dxa"/>
          </w:tcPr>
          <w:p w14:paraId="607EDF30" w14:textId="797A5A32" w:rsidR="004D696B" w:rsidRPr="00085692" w:rsidRDefault="004D696B" w:rsidP="00434BF9">
            <w:pPr>
              <w:ind w:right="113"/>
              <w:jc w:val="center"/>
              <w:rPr>
                <w:rFonts w:ascii="Verdana" w:hAnsi="Verdana"/>
                <w:sz w:val="20"/>
              </w:rPr>
            </w:pPr>
            <w:r w:rsidRPr="00085692">
              <w:rPr>
                <w:rFonts w:ascii="Verdana" w:hAnsi="Verdana"/>
                <w:sz w:val="20"/>
              </w:rPr>
              <w:t>1</w:t>
            </w:r>
          </w:p>
          <w:p w14:paraId="7E452D38" w14:textId="77777777" w:rsidR="00CA0176" w:rsidRPr="00085692" w:rsidRDefault="00CA0176" w:rsidP="00434BF9">
            <w:pPr>
              <w:ind w:right="113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1702" w:type="dxa"/>
          </w:tcPr>
          <w:p w14:paraId="3EE4B60E" w14:textId="74E34320" w:rsidR="004D696B" w:rsidRPr="00085692" w:rsidRDefault="00E26077" w:rsidP="00434BF9">
            <w:pPr>
              <w:ind w:right="-56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201</w:t>
            </w:r>
            <w:r w:rsidR="008A2E25">
              <w:rPr>
                <w:rFonts w:ascii="Verdana" w:hAnsi="Verdana"/>
                <w:sz w:val="20"/>
              </w:rPr>
              <w:t>9</w:t>
            </w:r>
            <w:r w:rsidR="00807EB2">
              <w:rPr>
                <w:rFonts w:ascii="Verdana" w:hAnsi="Verdana"/>
                <w:sz w:val="20"/>
              </w:rPr>
              <w:t>-</w:t>
            </w:r>
            <w:r w:rsidR="001214CC">
              <w:rPr>
                <w:rFonts w:ascii="Verdana" w:hAnsi="Verdana"/>
                <w:sz w:val="20"/>
              </w:rPr>
              <w:t>10</w:t>
            </w:r>
            <w:r w:rsidR="00807EB2">
              <w:rPr>
                <w:rFonts w:ascii="Verdana" w:hAnsi="Verdana"/>
                <w:sz w:val="20"/>
              </w:rPr>
              <w:t>-</w:t>
            </w:r>
            <w:r w:rsidR="001214CC">
              <w:rPr>
                <w:rFonts w:ascii="Verdana" w:hAnsi="Verdana"/>
                <w:sz w:val="20"/>
              </w:rPr>
              <w:t>30</w:t>
            </w:r>
          </w:p>
          <w:p w14:paraId="67290289" w14:textId="77777777" w:rsidR="00CA0176" w:rsidRPr="00085692" w:rsidRDefault="00CA0176" w:rsidP="00434BF9">
            <w:pPr>
              <w:ind w:right="-56"/>
              <w:rPr>
                <w:rFonts w:ascii="Verdana" w:hAnsi="Verdana"/>
                <w:sz w:val="20"/>
              </w:rPr>
            </w:pPr>
          </w:p>
        </w:tc>
        <w:tc>
          <w:tcPr>
            <w:tcW w:w="4678" w:type="dxa"/>
          </w:tcPr>
          <w:p w14:paraId="2B533E9A" w14:textId="77777777" w:rsidR="004D696B" w:rsidRPr="00085692" w:rsidRDefault="004D696B" w:rsidP="00434BF9">
            <w:pPr>
              <w:ind w:right="113"/>
              <w:rPr>
                <w:rFonts w:ascii="Verdana" w:hAnsi="Verdana"/>
                <w:sz w:val="20"/>
              </w:rPr>
            </w:pPr>
            <w:r w:rsidRPr="00085692">
              <w:rPr>
                <w:rFonts w:ascii="Verdana" w:hAnsi="Verdana"/>
                <w:sz w:val="20"/>
              </w:rPr>
              <w:t>New Document.</w:t>
            </w:r>
          </w:p>
          <w:p w14:paraId="339564F3" w14:textId="77777777" w:rsidR="00A831E6" w:rsidRPr="00085692" w:rsidRDefault="00A831E6" w:rsidP="003D37FB">
            <w:pPr>
              <w:numPr>
                <w:ins w:id="11" w:author="Unknown"/>
              </w:numPr>
              <w:rPr>
                <w:rFonts w:ascii="Verdana" w:hAnsi="Verdana"/>
                <w:sz w:val="20"/>
              </w:rPr>
            </w:pPr>
          </w:p>
        </w:tc>
        <w:tc>
          <w:tcPr>
            <w:tcW w:w="1985" w:type="dxa"/>
          </w:tcPr>
          <w:p w14:paraId="054E914D" w14:textId="10874DF5" w:rsidR="004D696B" w:rsidRPr="00085692" w:rsidRDefault="001214CC" w:rsidP="00434BF9">
            <w:pPr>
              <w:ind w:right="113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AGPB</w:t>
            </w:r>
          </w:p>
        </w:tc>
      </w:tr>
    </w:tbl>
    <w:p w14:paraId="703A0FB0" w14:textId="77777777" w:rsidR="00E76B83" w:rsidRPr="00085692" w:rsidRDefault="003D37FB" w:rsidP="003D37FB">
      <w:pPr>
        <w:pStyle w:val="Normal1Char"/>
        <w:ind w:left="0"/>
        <w:rPr>
          <w:rFonts w:ascii="Verdana" w:hAnsi="Verdana"/>
        </w:rPr>
      </w:pPr>
      <w:bookmarkStart w:id="12" w:name="ChangeLog"/>
      <w:bookmarkEnd w:id="12"/>
      <w:r w:rsidRPr="00085692">
        <w:rPr>
          <w:rFonts w:ascii="Verdana" w:hAnsi="Verdana"/>
        </w:rPr>
        <w:t xml:space="preserve"> </w:t>
      </w:r>
    </w:p>
    <w:sectPr w:rsidR="00E76B83" w:rsidRPr="00085692" w:rsidSect="0010489B">
      <w:headerReference w:type="default" r:id="rId16"/>
      <w:footerReference w:type="default" r:id="rId17"/>
      <w:pgSz w:w="11907" w:h="16840" w:code="9"/>
      <w:pgMar w:top="2552" w:right="1418" w:bottom="1134" w:left="1418" w:header="851" w:footer="851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164D0D" w14:textId="77777777" w:rsidR="00442E3C" w:rsidRDefault="00442E3C">
      <w:r>
        <w:separator/>
      </w:r>
    </w:p>
  </w:endnote>
  <w:endnote w:type="continuationSeparator" w:id="0">
    <w:p w14:paraId="4C7BB093" w14:textId="77777777" w:rsidR="00442E3C" w:rsidRDefault="00442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B95579" w14:textId="52DDB1FF" w:rsidR="00B75C2D" w:rsidRPr="00C37B26" w:rsidRDefault="00B75C2D" w:rsidP="00204CA4">
    <w:pPr>
      <w:pStyle w:val="Footer"/>
      <w:pBdr>
        <w:top w:val="single" w:sz="4" w:space="0" w:color="auto"/>
      </w:pBdr>
      <w:rPr>
        <w:rStyle w:val="PageNumber"/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Test and Production</w:t>
    </w:r>
    <w:r w:rsidRPr="00C37B26">
      <w:rPr>
        <w:rFonts w:ascii="Verdana" w:hAnsi="Verdana"/>
        <w:sz w:val="16"/>
        <w:szCs w:val="16"/>
      </w:rPr>
      <w:t xml:space="preserve"> Implementation Plan,</w:t>
    </w:r>
    <w:r>
      <w:rPr>
        <w:rFonts w:ascii="Verdana" w:hAnsi="Verdana"/>
        <w:sz w:val="16"/>
        <w:szCs w:val="16"/>
      </w:rPr>
      <w:t xml:space="preserve"> </w:t>
    </w:r>
    <w:r w:rsidR="004326E2" w:rsidRPr="004326E2">
      <w:rPr>
        <w:rFonts w:ascii="Verdana" w:hAnsi="Verdana"/>
        <w:sz w:val="16"/>
        <w:szCs w:val="16"/>
      </w:rPr>
      <w:t>ITCRQ0001544656</w:t>
    </w:r>
    <w:r w:rsidRPr="00C37B26">
      <w:rPr>
        <w:rFonts w:ascii="Verdana" w:hAnsi="Verdana"/>
        <w:sz w:val="16"/>
        <w:szCs w:val="16"/>
      </w:rPr>
      <w:tab/>
      <w:t xml:space="preserve">Page </w:t>
    </w:r>
    <w:r w:rsidRPr="00C37B26">
      <w:rPr>
        <w:rFonts w:ascii="Verdana" w:hAnsi="Verdana"/>
        <w:sz w:val="16"/>
        <w:szCs w:val="16"/>
      </w:rPr>
      <w:fldChar w:fldCharType="begin"/>
    </w:r>
    <w:r w:rsidRPr="00C37B26">
      <w:rPr>
        <w:rFonts w:ascii="Verdana" w:hAnsi="Verdana"/>
        <w:sz w:val="16"/>
        <w:szCs w:val="16"/>
      </w:rPr>
      <w:instrText xml:space="preserve"> PAGE </w:instrText>
    </w:r>
    <w:r w:rsidRPr="00C37B26">
      <w:rPr>
        <w:rFonts w:ascii="Verdana" w:hAnsi="Verdana"/>
        <w:sz w:val="16"/>
        <w:szCs w:val="16"/>
      </w:rPr>
      <w:fldChar w:fldCharType="separate"/>
    </w:r>
    <w:r w:rsidR="00A923AF">
      <w:rPr>
        <w:rFonts w:ascii="Verdana" w:hAnsi="Verdana"/>
        <w:noProof/>
        <w:sz w:val="16"/>
        <w:szCs w:val="16"/>
      </w:rPr>
      <w:t>7</w:t>
    </w:r>
    <w:r w:rsidRPr="00C37B26">
      <w:rPr>
        <w:rFonts w:ascii="Verdana" w:hAnsi="Verdana"/>
        <w:sz w:val="16"/>
        <w:szCs w:val="16"/>
      </w:rPr>
      <w:fldChar w:fldCharType="end"/>
    </w:r>
    <w:r w:rsidRPr="00C37B26">
      <w:rPr>
        <w:rFonts w:ascii="Verdana" w:hAnsi="Verdana"/>
        <w:sz w:val="16"/>
        <w:szCs w:val="16"/>
      </w:rPr>
      <w:t xml:space="preserve"> of </w:t>
    </w:r>
    <w:r w:rsidRPr="00C37B26">
      <w:rPr>
        <w:rFonts w:ascii="Verdana" w:hAnsi="Verdana"/>
        <w:sz w:val="16"/>
        <w:szCs w:val="16"/>
      </w:rPr>
      <w:fldChar w:fldCharType="begin"/>
    </w:r>
    <w:r w:rsidRPr="00C37B26">
      <w:rPr>
        <w:rFonts w:ascii="Verdana" w:hAnsi="Verdana"/>
        <w:sz w:val="16"/>
        <w:szCs w:val="16"/>
      </w:rPr>
      <w:instrText xml:space="preserve"> NUMPAGES </w:instrText>
    </w:r>
    <w:r w:rsidRPr="00C37B26">
      <w:rPr>
        <w:rFonts w:ascii="Verdana" w:hAnsi="Verdana"/>
        <w:sz w:val="16"/>
        <w:szCs w:val="16"/>
      </w:rPr>
      <w:fldChar w:fldCharType="separate"/>
    </w:r>
    <w:r w:rsidR="00A923AF">
      <w:rPr>
        <w:rFonts w:ascii="Verdana" w:hAnsi="Verdana"/>
        <w:noProof/>
        <w:sz w:val="16"/>
        <w:szCs w:val="16"/>
      </w:rPr>
      <w:t>7</w:t>
    </w:r>
    <w:r w:rsidRPr="00C37B26">
      <w:rPr>
        <w:rFonts w:ascii="Verdana" w:hAnsi="Verdana"/>
        <w:sz w:val="16"/>
        <w:szCs w:val="16"/>
      </w:rPr>
      <w:fldChar w:fldCharType="end"/>
    </w:r>
  </w:p>
  <w:p w14:paraId="6D10F0B9" w14:textId="166FD6E1" w:rsidR="00B75C2D" w:rsidRDefault="00B75C2D" w:rsidP="00204CA4">
    <w:pPr>
      <w:pStyle w:val="Footer"/>
      <w:pBdr>
        <w:top w:val="single" w:sz="4" w:space="0" w:color="auto"/>
      </w:pBdr>
      <w:jc w:val="both"/>
      <w:rPr>
        <w:rStyle w:val="PageNumber"/>
        <w:rFonts w:ascii="Verdana" w:hAnsi="Verdana"/>
        <w:sz w:val="16"/>
        <w:szCs w:val="16"/>
      </w:rPr>
    </w:pPr>
    <w:r w:rsidRPr="00FC659D">
      <w:rPr>
        <w:rStyle w:val="PageNumber"/>
        <w:rFonts w:ascii="Verdana" w:hAnsi="Verdana"/>
        <w:sz w:val="16"/>
        <w:szCs w:val="16"/>
      </w:rPr>
      <w:t xml:space="preserve">Author’s </w:t>
    </w:r>
    <w:r w:rsidR="00325E3C">
      <w:rPr>
        <w:rStyle w:val="PageNumber"/>
        <w:rFonts w:ascii="Verdana" w:hAnsi="Verdana"/>
        <w:sz w:val="16"/>
        <w:szCs w:val="16"/>
      </w:rPr>
      <w:t>I</w:t>
    </w:r>
    <w:r w:rsidRPr="00FC659D">
      <w:rPr>
        <w:rStyle w:val="PageNumber"/>
        <w:rFonts w:ascii="Verdana" w:hAnsi="Verdana"/>
        <w:sz w:val="16"/>
        <w:szCs w:val="16"/>
      </w:rPr>
      <w:t xml:space="preserve">nitials : </w:t>
    </w:r>
    <w:r w:rsidR="00617357">
      <w:rPr>
        <w:rStyle w:val="PageNumber"/>
        <w:rFonts w:ascii="Verdana" w:hAnsi="Verdana"/>
        <w:sz w:val="16"/>
        <w:szCs w:val="16"/>
      </w:rPr>
      <w:t>agpb</w:t>
    </w:r>
  </w:p>
  <w:p w14:paraId="3DEFED75" w14:textId="4F49DBA5" w:rsidR="00B75C2D" w:rsidRPr="009E0141" w:rsidRDefault="00B75C2D" w:rsidP="00204CA4">
    <w:pPr>
      <w:pStyle w:val="Footer"/>
      <w:pBdr>
        <w:top w:val="single" w:sz="4" w:space="0" w:color="auto"/>
      </w:pBdr>
      <w:jc w:val="both"/>
      <w:rPr>
        <w:color w:val="808080"/>
        <w:sz w:val="16"/>
        <w:szCs w:val="16"/>
      </w:rPr>
    </w:pPr>
    <w:r>
      <w:rPr>
        <w:rStyle w:val="PageNumber"/>
        <w:rFonts w:ascii="Verdana" w:hAnsi="Verdana"/>
        <w:sz w:val="16"/>
        <w:szCs w:val="16"/>
      </w:rPr>
      <w:t xml:space="preserve">Date : </w:t>
    </w:r>
    <w:r w:rsidR="00F86760">
      <w:rPr>
        <w:rStyle w:val="PageNumber"/>
        <w:rFonts w:ascii="Verdana" w:hAnsi="Verdana"/>
        <w:sz w:val="16"/>
        <w:szCs w:val="16"/>
      </w:rPr>
      <w:t>201</w:t>
    </w:r>
    <w:r w:rsidR="00325E3C">
      <w:rPr>
        <w:rStyle w:val="PageNumber"/>
        <w:rFonts w:ascii="Verdana" w:hAnsi="Verdana"/>
        <w:sz w:val="16"/>
        <w:szCs w:val="16"/>
      </w:rPr>
      <w:t>9</w:t>
    </w:r>
    <w:r w:rsidR="00F86760">
      <w:rPr>
        <w:rStyle w:val="PageNumber"/>
        <w:rFonts w:ascii="Verdana" w:hAnsi="Verdana"/>
        <w:sz w:val="16"/>
        <w:szCs w:val="16"/>
      </w:rPr>
      <w:t>-</w:t>
    </w:r>
    <w:r w:rsidR="00617357">
      <w:rPr>
        <w:rStyle w:val="PageNumber"/>
        <w:rFonts w:ascii="Verdana" w:hAnsi="Verdana"/>
        <w:sz w:val="16"/>
        <w:szCs w:val="16"/>
      </w:rPr>
      <w:t>10</w:t>
    </w:r>
    <w:r>
      <w:rPr>
        <w:rStyle w:val="PageNumber"/>
        <w:rFonts w:ascii="Verdana" w:hAnsi="Verdana"/>
        <w:sz w:val="16"/>
        <w:szCs w:val="16"/>
      </w:rPr>
      <w:t>-</w:t>
    </w:r>
    <w:r w:rsidR="00617357">
      <w:rPr>
        <w:rStyle w:val="PageNumber"/>
        <w:rFonts w:ascii="Verdana" w:hAnsi="Verdana"/>
        <w:sz w:val="16"/>
        <w:szCs w:val="16"/>
      </w:rPr>
      <w:t>30</w:t>
    </w:r>
    <w:r>
      <w:rPr>
        <w:rStyle w:val="PageNumber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9E48A8" w14:textId="77777777" w:rsidR="00442E3C" w:rsidRDefault="00442E3C">
      <w:r>
        <w:separator/>
      </w:r>
    </w:p>
  </w:footnote>
  <w:footnote w:type="continuationSeparator" w:id="0">
    <w:p w14:paraId="11951608" w14:textId="77777777" w:rsidR="00442E3C" w:rsidRDefault="00442E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4FC48B" w14:textId="77777777" w:rsidR="00B75C2D" w:rsidRPr="00DF0872" w:rsidRDefault="00B75C2D" w:rsidP="004D696B">
    <w:pPr>
      <w:pStyle w:val="Header"/>
      <w:tabs>
        <w:tab w:val="clear" w:pos="4536"/>
      </w:tabs>
      <w:rPr>
        <w:rFonts w:ascii="Verdana" w:hAnsi="Verdana"/>
        <w:b/>
        <w:sz w:val="28"/>
      </w:rPr>
    </w:pPr>
    <w:r w:rsidRPr="00DF0872">
      <w:rPr>
        <w:rFonts w:ascii="Verdana" w:hAnsi="Verdana"/>
        <w:b/>
        <w:sz w:val="28"/>
      </w:rPr>
      <w:t>NNIT A/S</w:t>
    </w:r>
  </w:p>
  <w:p w14:paraId="7333D9A4" w14:textId="77777777" w:rsidR="00B75C2D" w:rsidRPr="00DF0872" w:rsidRDefault="00A01858" w:rsidP="004D696B">
    <w:pPr>
      <w:pStyle w:val="Header"/>
      <w:tabs>
        <w:tab w:val="clear" w:pos="4536"/>
      </w:tabs>
      <w:rPr>
        <w:rFonts w:ascii="Verdana" w:hAnsi="Verdana"/>
        <w:sz w:val="20"/>
      </w:rPr>
    </w:pPr>
    <w:r>
      <w:rPr>
        <w:rFonts w:ascii="Verdana" w:hAnsi="Verdana"/>
        <w:sz w:val="20"/>
      </w:rPr>
      <w:t>970</w:t>
    </w:r>
    <w:r w:rsidR="00B75C2D">
      <w:rPr>
        <w:rFonts w:ascii="Verdana" w:hAnsi="Verdana"/>
        <w:sz w:val="20"/>
      </w:rPr>
      <w:t xml:space="preserve"> – NNIT </w:t>
    </w:r>
    <w:r w:rsidR="00B75C2D" w:rsidRPr="00DF0872">
      <w:rPr>
        <w:rFonts w:ascii="Verdana" w:hAnsi="Verdana"/>
      </w:rPr>
      <w:tab/>
    </w:r>
    <w:r w:rsidR="00B75C2D" w:rsidRPr="00DF0872">
      <w:rPr>
        <w:rFonts w:ascii="Verdana" w:hAnsi="Verdana"/>
        <w:sz w:val="20"/>
      </w:rPr>
      <w:t>Internal No.:</w:t>
    </w:r>
    <w:r w:rsidR="00B75C2D" w:rsidRPr="00DF0872">
      <w:rPr>
        <w:rFonts w:ascii="Verdana" w:hAnsi="Verdana"/>
        <w:color w:val="0000FF"/>
        <w:sz w:val="20"/>
      </w:rPr>
      <w:t xml:space="preserve"> </w:t>
    </w:r>
    <w:r w:rsidR="00B75C2D" w:rsidRPr="00DF0872">
      <w:rPr>
        <w:rFonts w:ascii="Verdana" w:hAnsi="Verdana"/>
        <w:sz w:val="20"/>
      </w:rPr>
      <w:t xml:space="preserve">N/A </w:t>
    </w:r>
  </w:p>
  <w:p w14:paraId="27315DEB" w14:textId="77777777" w:rsidR="00B75C2D" w:rsidRPr="00FC659D" w:rsidRDefault="00B75C2D" w:rsidP="004D696B">
    <w:pPr>
      <w:pStyle w:val="Header"/>
      <w:pBdr>
        <w:bottom w:val="single" w:sz="4" w:space="1" w:color="auto"/>
      </w:pBdr>
      <w:tabs>
        <w:tab w:val="clear" w:pos="4536"/>
      </w:tabs>
      <w:rPr>
        <w:rFonts w:ascii="Verdana" w:hAnsi="Verdana"/>
        <w:sz w:val="20"/>
      </w:rPr>
    </w:pPr>
    <w:r>
      <w:rPr>
        <w:rFonts w:ascii="Verdana" w:hAnsi="Verdana"/>
        <w:sz w:val="20"/>
      </w:rPr>
      <w:tab/>
      <w:t xml:space="preserve">Version: 0.a </w:t>
    </w:r>
    <w:r w:rsidRPr="00DF0872">
      <w:rPr>
        <w:rFonts w:ascii="Verdana" w:hAnsi="Verdana"/>
      </w:rPr>
      <w:tab/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4FE81F4"/>
    <w:lvl w:ilvl="0">
      <w:start w:val="1"/>
      <w:numFmt w:val="decimal"/>
      <w:pStyle w:val="Heading1"/>
      <w:lvlText w:val="%1."/>
      <w:legacy w:legacy="1" w:legacySpace="0" w:legacyIndent="567"/>
      <w:lvlJc w:val="left"/>
      <w:pPr>
        <w:ind w:left="567" w:hanging="567"/>
      </w:pPr>
      <w:rPr>
        <w:rFonts w:ascii="Verdana" w:hAnsi="Verdana" w:hint="default"/>
        <w:sz w:val="24"/>
        <w:szCs w:val="24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Verdana" w:hAnsi="Verdana" w:hint="default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0704C8"/>
    <w:multiLevelType w:val="hybridMultilevel"/>
    <w:tmpl w:val="58C4C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54F4E"/>
    <w:multiLevelType w:val="hybridMultilevel"/>
    <w:tmpl w:val="58F05D3E"/>
    <w:lvl w:ilvl="0" w:tplc="EF0E7A44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471A21"/>
    <w:multiLevelType w:val="hybridMultilevel"/>
    <w:tmpl w:val="37F8A144"/>
    <w:lvl w:ilvl="0" w:tplc="EF0E7A44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2C6F01"/>
    <w:multiLevelType w:val="hybridMultilevel"/>
    <w:tmpl w:val="AA66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96645A"/>
    <w:multiLevelType w:val="hybridMultilevel"/>
    <w:tmpl w:val="4B1CE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0D67F1"/>
    <w:multiLevelType w:val="hybridMultilevel"/>
    <w:tmpl w:val="58F05D3E"/>
    <w:lvl w:ilvl="0" w:tplc="EF0E7A44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2D3D66"/>
    <w:multiLevelType w:val="multilevel"/>
    <w:tmpl w:val="42FE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C6C1F79"/>
    <w:multiLevelType w:val="hybridMultilevel"/>
    <w:tmpl w:val="37F8A144"/>
    <w:lvl w:ilvl="0" w:tplc="EF0E7A44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870E59"/>
    <w:multiLevelType w:val="hybridMultilevel"/>
    <w:tmpl w:val="3B28F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F70E38"/>
    <w:multiLevelType w:val="hybridMultilevel"/>
    <w:tmpl w:val="58F05D3E"/>
    <w:lvl w:ilvl="0" w:tplc="EF0E7A44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83503E"/>
    <w:multiLevelType w:val="hybridMultilevel"/>
    <w:tmpl w:val="37F8A144"/>
    <w:lvl w:ilvl="0" w:tplc="EF0E7A44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50F3E10"/>
    <w:multiLevelType w:val="hybridMultilevel"/>
    <w:tmpl w:val="DBC6C2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4D6E83"/>
    <w:multiLevelType w:val="hybridMultilevel"/>
    <w:tmpl w:val="F2C039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09332D"/>
    <w:multiLevelType w:val="hybridMultilevel"/>
    <w:tmpl w:val="C106A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0E2B59"/>
    <w:multiLevelType w:val="hybridMultilevel"/>
    <w:tmpl w:val="58F05D3E"/>
    <w:lvl w:ilvl="0" w:tplc="EF0E7A44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3D17CB7"/>
    <w:multiLevelType w:val="hybridMultilevel"/>
    <w:tmpl w:val="7A545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A206C4"/>
    <w:multiLevelType w:val="hybridMultilevel"/>
    <w:tmpl w:val="58F05D3E"/>
    <w:lvl w:ilvl="0" w:tplc="EF0E7A44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B67736A"/>
    <w:multiLevelType w:val="hybridMultilevel"/>
    <w:tmpl w:val="0B922E58"/>
    <w:lvl w:ilvl="0" w:tplc="EF0E7A44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7E407EC"/>
    <w:multiLevelType w:val="hybridMultilevel"/>
    <w:tmpl w:val="E8D25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E9457C"/>
    <w:multiLevelType w:val="hybridMultilevel"/>
    <w:tmpl w:val="58F05D3E"/>
    <w:lvl w:ilvl="0" w:tplc="EF0E7A44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C1318BD"/>
    <w:multiLevelType w:val="hybridMultilevel"/>
    <w:tmpl w:val="58F05D3E"/>
    <w:lvl w:ilvl="0" w:tplc="EF0E7A44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66B5688"/>
    <w:multiLevelType w:val="hybridMultilevel"/>
    <w:tmpl w:val="BD4A4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042076"/>
    <w:multiLevelType w:val="hybridMultilevel"/>
    <w:tmpl w:val="F2C039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481CE5"/>
    <w:multiLevelType w:val="hybridMultilevel"/>
    <w:tmpl w:val="58F05D3E"/>
    <w:lvl w:ilvl="0" w:tplc="EF0E7A44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B7F3111"/>
    <w:multiLevelType w:val="hybridMultilevel"/>
    <w:tmpl w:val="254E8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A4215B"/>
    <w:multiLevelType w:val="hybridMultilevel"/>
    <w:tmpl w:val="CE425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88329E"/>
    <w:multiLevelType w:val="hybridMultilevel"/>
    <w:tmpl w:val="5900C3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A56B7E"/>
    <w:multiLevelType w:val="hybridMultilevel"/>
    <w:tmpl w:val="13088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96093E"/>
    <w:multiLevelType w:val="hybridMultilevel"/>
    <w:tmpl w:val="757A4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FA138C"/>
    <w:multiLevelType w:val="multilevel"/>
    <w:tmpl w:val="4480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9186B25"/>
    <w:multiLevelType w:val="hybridMultilevel"/>
    <w:tmpl w:val="8CFE63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BD39D0"/>
    <w:multiLevelType w:val="hybridMultilevel"/>
    <w:tmpl w:val="E9F02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7"/>
  </w:num>
  <w:num w:numId="4">
    <w:abstractNumId w:val="18"/>
  </w:num>
  <w:num w:numId="5">
    <w:abstractNumId w:val="11"/>
  </w:num>
  <w:num w:numId="6">
    <w:abstractNumId w:val="3"/>
  </w:num>
  <w:num w:numId="7">
    <w:abstractNumId w:val="24"/>
  </w:num>
  <w:num w:numId="8">
    <w:abstractNumId w:val="10"/>
  </w:num>
  <w:num w:numId="9">
    <w:abstractNumId w:val="12"/>
  </w:num>
  <w:num w:numId="10">
    <w:abstractNumId w:val="32"/>
  </w:num>
  <w:num w:numId="11">
    <w:abstractNumId w:val="31"/>
  </w:num>
  <w:num w:numId="12">
    <w:abstractNumId w:val="27"/>
  </w:num>
  <w:num w:numId="13">
    <w:abstractNumId w:val="20"/>
  </w:num>
  <w:num w:numId="14">
    <w:abstractNumId w:val="13"/>
  </w:num>
  <w:num w:numId="15">
    <w:abstractNumId w:val="23"/>
  </w:num>
  <w:num w:numId="16">
    <w:abstractNumId w:val="8"/>
  </w:num>
  <w:num w:numId="17">
    <w:abstractNumId w:val="14"/>
  </w:num>
  <w:num w:numId="18">
    <w:abstractNumId w:val="25"/>
  </w:num>
  <w:num w:numId="19">
    <w:abstractNumId w:val="19"/>
  </w:num>
  <w:num w:numId="20">
    <w:abstractNumId w:val="5"/>
  </w:num>
  <w:num w:numId="21">
    <w:abstractNumId w:val="16"/>
  </w:num>
  <w:num w:numId="22">
    <w:abstractNumId w:val="9"/>
  </w:num>
  <w:num w:numId="23">
    <w:abstractNumId w:val="26"/>
  </w:num>
  <w:num w:numId="24">
    <w:abstractNumId w:val="4"/>
  </w:num>
  <w:num w:numId="25">
    <w:abstractNumId w:val="1"/>
  </w:num>
  <w:num w:numId="26">
    <w:abstractNumId w:val="28"/>
  </w:num>
  <w:num w:numId="27">
    <w:abstractNumId w:val="2"/>
  </w:num>
  <w:num w:numId="28">
    <w:abstractNumId w:val="7"/>
  </w:num>
  <w:num w:numId="29">
    <w:abstractNumId w:val="29"/>
  </w:num>
  <w:num w:numId="30">
    <w:abstractNumId w:val="30"/>
  </w:num>
  <w:num w:numId="31">
    <w:abstractNumId w:val="22"/>
  </w:num>
  <w:num w:numId="32">
    <w:abstractNumId w:val="6"/>
  </w:num>
  <w:num w:numId="33">
    <w:abstractNumId w:val="15"/>
  </w:num>
  <w:num w:numId="34">
    <w:abstractNumId w:val="21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923"/>
    <w:rsid w:val="000018D7"/>
    <w:rsid w:val="00001CF1"/>
    <w:rsid w:val="00002C37"/>
    <w:rsid w:val="000236DE"/>
    <w:rsid w:val="00030694"/>
    <w:rsid w:val="000334AD"/>
    <w:rsid w:val="00034152"/>
    <w:rsid w:val="00036E90"/>
    <w:rsid w:val="000413FA"/>
    <w:rsid w:val="00047CF9"/>
    <w:rsid w:val="000608C5"/>
    <w:rsid w:val="000633D6"/>
    <w:rsid w:val="000708C6"/>
    <w:rsid w:val="0008199B"/>
    <w:rsid w:val="000833D8"/>
    <w:rsid w:val="00083FF7"/>
    <w:rsid w:val="00084F84"/>
    <w:rsid w:val="00085692"/>
    <w:rsid w:val="00086D62"/>
    <w:rsid w:val="000A56B8"/>
    <w:rsid w:val="000B15F5"/>
    <w:rsid w:val="000B210A"/>
    <w:rsid w:val="000B33F9"/>
    <w:rsid w:val="000B3C91"/>
    <w:rsid w:val="000B446B"/>
    <w:rsid w:val="000C1D3B"/>
    <w:rsid w:val="000C3AD0"/>
    <w:rsid w:val="000C3B28"/>
    <w:rsid w:val="000D4452"/>
    <w:rsid w:val="000E3839"/>
    <w:rsid w:val="000E3EED"/>
    <w:rsid w:val="000E42A0"/>
    <w:rsid w:val="000F066D"/>
    <w:rsid w:val="000F452F"/>
    <w:rsid w:val="000F637F"/>
    <w:rsid w:val="00101038"/>
    <w:rsid w:val="001015C6"/>
    <w:rsid w:val="0010489B"/>
    <w:rsid w:val="00104D33"/>
    <w:rsid w:val="00106F67"/>
    <w:rsid w:val="00113574"/>
    <w:rsid w:val="00115B10"/>
    <w:rsid w:val="0011724F"/>
    <w:rsid w:val="00120493"/>
    <w:rsid w:val="001214CC"/>
    <w:rsid w:val="001228C0"/>
    <w:rsid w:val="0012681C"/>
    <w:rsid w:val="001366DC"/>
    <w:rsid w:val="0014136A"/>
    <w:rsid w:val="00141CCC"/>
    <w:rsid w:val="00141CFB"/>
    <w:rsid w:val="0014215C"/>
    <w:rsid w:val="00146273"/>
    <w:rsid w:val="001464D7"/>
    <w:rsid w:val="00150FBC"/>
    <w:rsid w:val="00155BAC"/>
    <w:rsid w:val="001568E0"/>
    <w:rsid w:val="00162F54"/>
    <w:rsid w:val="001657A9"/>
    <w:rsid w:val="001718E9"/>
    <w:rsid w:val="001723CA"/>
    <w:rsid w:val="00173833"/>
    <w:rsid w:val="0017542D"/>
    <w:rsid w:val="001757CE"/>
    <w:rsid w:val="00175A11"/>
    <w:rsid w:val="00175AFA"/>
    <w:rsid w:val="00184BC7"/>
    <w:rsid w:val="00185106"/>
    <w:rsid w:val="001853D6"/>
    <w:rsid w:val="0018671E"/>
    <w:rsid w:val="001867D2"/>
    <w:rsid w:val="00193650"/>
    <w:rsid w:val="0019658C"/>
    <w:rsid w:val="00197FCB"/>
    <w:rsid w:val="001A25D4"/>
    <w:rsid w:val="001A5976"/>
    <w:rsid w:val="001B00D9"/>
    <w:rsid w:val="001B202B"/>
    <w:rsid w:val="001C3CCE"/>
    <w:rsid w:val="001C3CF1"/>
    <w:rsid w:val="001E2826"/>
    <w:rsid w:val="001F0AE0"/>
    <w:rsid w:val="001F647C"/>
    <w:rsid w:val="00204536"/>
    <w:rsid w:val="00204CA4"/>
    <w:rsid w:val="002064DA"/>
    <w:rsid w:val="002109EC"/>
    <w:rsid w:val="00211A49"/>
    <w:rsid w:val="00211B9E"/>
    <w:rsid w:val="00214691"/>
    <w:rsid w:val="00224F46"/>
    <w:rsid w:val="002365E1"/>
    <w:rsid w:val="00240705"/>
    <w:rsid w:val="0024254D"/>
    <w:rsid w:val="00243951"/>
    <w:rsid w:val="00252743"/>
    <w:rsid w:val="00253A5B"/>
    <w:rsid w:val="00261672"/>
    <w:rsid w:val="00265F4A"/>
    <w:rsid w:val="0027408A"/>
    <w:rsid w:val="002842D7"/>
    <w:rsid w:val="00294AD2"/>
    <w:rsid w:val="00295EDA"/>
    <w:rsid w:val="00296A2E"/>
    <w:rsid w:val="002A18F1"/>
    <w:rsid w:val="002B24F9"/>
    <w:rsid w:val="002B33B1"/>
    <w:rsid w:val="002B6140"/>
    <w:rsid w:val="002B7E6B"/>
    <w:rsid w:val="002C249A"/>
    <w:rsid w:val="002C2DC5"/>
    <w:rsid w:val="002C33D5"/>
    <w:rsid w:val="002C6629"/>
    <w:rsid w:val="002C71DA"/>
    <w:rsid w:val="002D1563"/>
    <w:rsid w:val="002D27DF"/>
    <w:rsid w:val="002D28DA"/>
    <w:rsid w:val="002E346D"/>
    <w:rsid w:val="002E578F"/>
    <w:rsid w:val="002F288F"/>
    <w:rsid w:val="002F49C6"/>
    <w:rsid w:val="002F52CE"/>
    <w:rsid w:val="003009CE"/>
    <w:rsid w:val="0030213D"/>
    <w:rsid w:val="00310883"/>
    <w:rsid w:val="00310F2E"/>
    <w:rsid w:val="0031474D"/>
    <w:rsid w:val="0032046F"/>
    <w:rsid w:val="003211C8"/>
    <w:rsid w:val="00325947"/>
    <w:rsid w:val="00325E3C"/>
    <w:rsid w:val="003332A1"/>
    <w:rsid w:val="00333D35"/>
    <w:rsid w:val="003368D2"/>
    <w:rsid w:val="00344D64"/>
    <w:rsid w:val="00345B18"/>
    <w:rsid w:val="003520E0"/>
    <w:rsid w:val="00352D65"/>
    <w:rsid w:val="00355121"/>
    <w:rsid w:val="00356E27"/>
    <w:rsid w:val="00361418"/>
    <w:rsid w:val="0036526D"/>
    <w:rsid w:val="00374D99"/>
    <w:rsid w:val="00377EFD"/>
    <w:rsid w:val="00380C92"/>
    <w:rsid w:val="003828E8"/>
    <w:rsid w:val="0039492F"/>
    <w:rsid w:val="00395255"/>
    <w:rsid w:val="003A290E"/>
    <w:rsid w:val="003A38DC"/>
    <w:rsid w:val="003B3028"/>
    <w:rsid w:val="003B6EB0"/>
    <w:rsid w:val="003C036E"/>
    <w:rsid w:val="003C0C31"/>
    <w:rsid w:val="003C4DB8"/>
    <w:rsid w:val="003C7976"/>
    <w:rsid w:val="003D1E3D"/>
    <w:rsid w:val="003D37FB"/>
    <w:rsid w:val="003D6678"/>
    <w:rsid w:val="003E2763"/>
    <w:rsid w:val="003E643D"/>
    <w:rsid w:val="003F1793"/>
    <w:rsid w:val="003F2C2F"/>
    <w:rsid w:val="00401839"/>
    <w:rsid w:val="0040595A"/>
    <w:rsid w:val="0041571B"/>
    <w:rsid w:val="00420785"/>
    <w:rsid w:val="00423BEE"/>
    <w:rsid w:val="00424D9F"/>
    <w:rsid w:val="0042525C"/>
    <w:rsid w:val="00431C73"/>
    <w:rsid w:val="004326E2"/>
    <w:rsid w:val="00434BF9"/>
    <w:rsid w:val="00436350"/>
    <w:rsid w:val="0044245E"/>
    <w:rsid w:val="00442E3C"/>
    <w:rsid w:val="00443E10"/>
    <w:rsid w:val="0044577C"/>
    <w:rsid w:val="00446587"/>
    <w:rsid w:val="004501A7"/>
    <w:rsid w:val="0045608B"/>
    <w:rsid w:val="00461334"/>
    <w:rsid w:val="00463F5E"/>
    <w:rsid w:val="004679E1"/>
    <w:rsid w:val="0047561A"/>
    <w:rsid w:val="00483359"/>
    <w:rsid w:val="00484D5D"/>
    <w:rsid w:val="00484EFB"/>
    <w:rsid w:val="00485713"/>
    <w:rsid w:val="004870C4"/>
    <w:rsid w:val="004876D7"/>
    <w:rsid w:val="004943CD"/>
    <w:rsid w:val="00494E70"/>
    <w:rsid w:val="004961A7"/>
    <w:rsid w:val="00497E4B"/>
    <w:rsid w:val="004A1FAF"/>
    <w:rsid w:val="004A2C6C"/>
    <w:rsid w:val="004B675C"/>
    <w:rsid w:val="004C39E8"/>
    <w:rsid w:val="004D696B"/>
    <w:rsid w:val="004E35D3"/>
    <w:rsid w:val="004E65DC"/>
    <w:rsid w:val="004F6929"/>
    <w:rsid w:val="00501527"/>
    <w:rsid w:val="00506775"/>
    <w:rsid w:val="005142D6"/>
    <w:rsid w:val="0052568F"/>
    <w:rsid w:val="005326DD"/>
    <w:rsid w:val="00545DDB"/>
    <w:rsid w:val="00546394"/>
    <w:rsid w:val="00546C98"/>
    <w:rsid w:val="005527D1"/>
    <w:rsid w:val="0055569C"/>
    <w:rsid w:val="00560851"/>
    <w:rsid w:val="0056325E"/>
    <w:rsid w:val="005632CE"/>
    <w:rsid w:val="00563818"/>
    <w:rsid w:val="005809A5"/>
    <w:rsid w:val="00581FEA"/>
    <w:rsid w:val="00583388"/>
    <w:rsid w:val="00595B1B"/>
    <w:rsid w:val="005C35BC"/>
    <w:rsid w:val="005C3B68"/>
    <w:rsid w:val="005C68E5"/>
    <w:rsid w:val="005D0A69"/>
    <w:rsid w:val="005D1162"/>
    <w:rsid w:val="005D7D98"/>
    <w:rsid w:val="005E0C09"/>
    <w:rsid w:val="005E237E"/>
    <w:rsid w:val="005E4484"/>
    <w:rsid w:val="005E71E7"/>
    <w:rsid w:val="005F5206"/>
    <w:rsid w:val="005F5A2F"/>
    <w:rsid w:val="00600B7E"/>
    <w:rsid w:val="00602412"/>
    <w:rsid w:val="006026DE"/>
    <w:rsid w:val="00615862"/>
    <w:rsid w:val="00617357"/>
    <w:rsid w:val="00617A3B"/>
    <w:rsid w:val="00620EA2"/>
    <w:rsid w:val="00637C5B"/>
    <w:rsid w:val="0064209B"/>
    <w:rsid w:val="00654596"/>
    <w:rsid w:val="00654950"/>
    <w:rsid w:val="00654BE2"/>
    <w:rsid w:val="0066124D"/>
    <w:rsid w:val="00673C0C"/>
    <w:rsid w:val="0067564F"/>
    <w:rsid w:val="00677B49"/>
    <w:rsid w:val="00677C3F"/>
    <w:rsid w:val="0068732C"/>
    <w:rsid w:val="00687467"/>
    <w:rsid w:val="00690AA4"/>
    <w:rsid w:val="00692389"/>
    <w:rsid w:val="006A0E44"/>
    <w:rsid w:val="006A15EB"/>
    <w:rsid w:val="006A59D4"/>
    <w:rsid w:val="006B5BF9"/>
    <w:rsid w:val="006B61F4"/>
    <w:rsid w:val="006B7C0F"/>
    <w:rsid w:val="006C548A"/>
    <w:rsid w:val="006D1E92"/>
    <w:rsid w:val="006E48A0"/>
    <w:rsid w:val="006E4EBC"/>
    <w:rsid w:val="006E7337"/>
    <w:rsid w:val="006E7A1D"/>
    <w:rsid w:val="006F3C50"/>
    <w:rsid w:val="006F7682"/>
    <w:rsid w:val="006F7E5C"/>
    <w:rsid w:val="00700DBE"/>
    <w:rsid w:val="0070795E"/>
    <w:rsid w:val="00711DC4"/>
    <w:rsid w:val="00713FB2"/>
    <w:rsid w:val="00716BA5"/>
    <w:rsid w:val="00722B68"/>
    <w:rsid w:val="007242A2"/>
    <w:rsid w:val="0073524C"/>
    <w:rsid w:val="00735D01"/>
    <w:rsid w:val="00743BD8"/>
    <w:rsid w:val="00746052"/>
    <w:rsid w:val="0076264A"/>
    <w:rsid w:val="007658F3"/>
    <w:rsid w:val="00772D5B"/>
    <w:rsid w:val="00774284"/>
    <w:rsid w:val="007755E3"/>
    <w:rsid w:val="00776EEB"/>
    <w:rsid w:val="0078023A"/>
    <w:rsid w:val="00780966"/>
    <w:rsid w:val="00786AE7"/>
    <w:rsid w:val="00791596"/>
    <w:rsid w:val="0079486F"/>
    <w:rsid w:val="00794C62"/>
    <w:rsid w:val="007957E1"/>
    <w:rsid w:val="00795ECE"/>
    <w:rsid w:val="007A3918"/>
    <w:rsid w:val="007A5964"/>
    <w:rsid w:val="007B0201"/>
    <w:rsid w:val="007B4C2E"/>
    <w:rsid w:val="007C0154"/>
    <w:rsid w:val="007C0A3B"/>
    <w:rsid w:val="007C0E5C"/>
    <w:rsid w:val="007C40C4"/>
    <w:rsid w:val="007C4AAA"/>
    <w:rsid w:val="007C5A42"/>
    <w:rsid w:val="007C6A60"/>
    <w:rsid w:val="007D370D"/>
    <w:rsid w:val="007D79AA"/>
    <w:rsid w:val="007E25A4"/>
    <w:rsid w:val="007F3CC8"/>
    <w:rsid w:val="007F58E8"/>
    <w:rsid w:val="007F74DB"/>
    <w:rsid w:val="00801D6C"/>
    <w:rsid w:val="00807EB2"/>
    <w:rsid w:val="00816F89"/>
    <w:rsid w:val="00822889"/>
    <w:rsid w:val="00824A41"/>
    <w:rsid w:val="008263B3"/>
    <w:rsid w:val="00833F13"/>
    <w:rsid w:val="008341E8"/>
    <w:rsid w:val="00834AE5"/>
    <w:rsid w:val="0083643E"/>
    <w:rsid w:val="008470DB"/>
    <w:rsid w:val="008478B2"/>
    <w:rsid w:val="008536F8"/>
    <w:rsid w:val="00857C0D"/>
    <w:rsid w:val="00870FB2"/>
    <w:rsid w:val="008727F1"/>
    <w:rsid w:val="00877D00"/>
    <w:rsid w:val="00881B8C"/>
    <w:rsid w:val="008825DD"/>
    <w:rsid w:val="00882A8C"/>
    <w:rsid w:val="00887732"/>
    <w:rsid w:val="008919E8"/>
    <w:rsid w:val="0089566D"/>
    <w:rsid w:val="008A035D"/>
    <w:rsid w:val="008A2D20"/>
    <w:rsid w:val="008A2E25"/>
    <w:rsid w:val="008C2798"/>
    <w:rsid w:val="008C7707"/>
    <w:rsid w:val="008D3753"/>
    <w:rsid w:val="008D4E09"/>
    <w:rsid w:val="008D7499"/>
    <w:rsid w:val="008E5CE5"/>
    <w:rsid w:val="008F0BDF"/>
    <w:rsid w:val="00906923"/>
    <w:rsid w:val="00916BCB"/>
    <w:rsid w:val="0092751E"/>
    <w:rsid w:val="009308C2"/>
    <w:rsid w:val="0093441B"/>
    <w:rsid w:val="00944FB4"/>
    <w:rsid w:val="009512C5"/>
    <w:rsid w:val="00953C44"/>
    <w:rsid w:val="00954201"/>
    <w:rsid w:val="00960FEB"/>
    <w:rsid w:val="00965EAD"/>
    <w:rsid w:val="00967D90"/>
    <w:rsid w:val="00970357"/>
    <w:rsid w:val="00970812"/>
    <w:rsid w:val="00971735"/>
    <w:rsid w:val="0097357A"/>
    <w:rsid w:val="00982B5B"/>
    <w:rsid w:val="009A2860"/>
    <w:rsid w:val="009B6AEF"/>
    <w:rsid w:val="009C1748"/>
    <w:rsid w:val="009E0141"/>
    <w:rsid w:val="009E0BA6"/>
    <w:rsid w:val="009E1E5C"/>
    <w:rsid w:val="009E5986"/>
    <w:rsid w:val="009E5FE6"/>
    <w:rsid w:val="009E6E85"/>
    <w:rsid w:val="009E71F1"/>
    <w:rsid w:val="009F084B"/>
    <w:rsid w:val="009F73B6"/>
    <w:rsid w:val="00A01858"/>
    <w:rsid w:val="00A0346B"/>
    <w:rsid w:val="00A05741"/>
    <w:rsid w:val="00A10FD0"/>
    <w:rsid w:val="00A13987"/>
    <w:rsid w:val="00A155A0"/>
    <w:rsid w:val="00A233AC"/>
    <w:rsid w:val="00A307DB"/>
    <w:rsid w:val="00A308CF"/>
    <w:rsid w:val="00A32CE2"/>
    <w:rsid w:val="00A35CA0"/>
    <w:rsid w:val="00A377A5"/>
    <w:rsid w:val="00A4311C"/>
    <w:rsid w:val="00A57951"/>
    <w:rsid w:val="00A62295"/>
    <w:rsid w:val="00A637C8"/>
    <w:rsid w:val="00A72926"/>
    <w:rsid w:val="00A754F0"/>
    <w:rsid w:val="00A831E6"/>
    <w:rsid w:val="00A86325"/>
    <w:rsid w:val="00A923AF"/>
    <w:rsid w:val="00A93986"/>
    <w:rsid w:val="00A977F0"/>
    <w:rsid w:val="00AB0CFF"/>
    <w:rsid w:val="00AB6C86"/>
    <w:rsid w:val="00AC1C3D"/>
    <w:rsid w:val="00AC344F"/>
    <w:rsid w:val="00AC7E88"/>
    <w:rsid w:val="00AD322B"/>
    <w:rsid w:val="00AD37CB"/>
    <w:rsid w:val="00AD7D33"/>
    <w:rsid w:val="00AE02CF"/>
    <w:rsid w:val="00AE0C44"/>
    <w:rsid w:val="00AE3696"/>
    <w:rsid w:val="00AF3D01"/>
    <w:rsid w:val="00AF70B9"/>
    <w:rsid w:val="00AF7106"/>
    <w:rsid w:val="00AF7F86"/>
    <w:rsid w:val="00B01798"/>
    <w:rsid w:val="00B05893"/>
    <w:rsid w:val="00B07F53"/>
    <w:rsid w:val="00B1021E"/>
    <w:rsid w:val="00B11A66"/>
    <w:rsid w:val="00B170EE"/>
    <w:rsid w:val="00B17A6D"/>
    <w:rsid w:val="00B30EB8"/>
    <w:rsid w:val="00B35753"/>
    <w:rsid w:val="00B36F90"/>
    <w:rsid w:val="00B37674"/>
    <w:rsid w:val="00B410D0"/>
    <w:rsid w:val="00B47A8C"/>
    <w:rsid w:val="00B5389D"/>
    <w:rsid w:val="00B608FD"/>
    <w:rsid w:val="00B6740E"/>
    <w:rsid w:val="00B70B3F"/>
    <w:rsid w:val="00B72616"/>
    <w:rsid w:val="00B72BEB"/>
    <w:rsid w:val="00B73F07"/>
    <w:rsid w:val="00B75C2D"/>
    <w:rsid w:val="00B805D0"/>
    <w:rsid w:val="00B9466E"/>
    <w:rsid w:val="00B949D5"/>
    <w:rsid w:val="00BA07D6"/>
    <w:rsid w:val="00BA4CF3"/>
    <w:rsid w:val="00BA4EA1"/>
    <w:rsid w:val="00BB1A16"/>
    <w:rsid w:val="00BB4310"/>
    <w:rsid w:val="00BB5B5E"/>
    <w:rsid w:val="00BC0562"/>
    <w:rsid w:val="00BC7413"/>
    <w:rsid w:val="00BD5EE9"/>
    <w:rsid w:val="00BF2AA2"/>
    <w:rsid w:val="00BF2D1D"/>
    <w:rsid w:val="00BF32F1"/>
    <w:rsid w:val="00BF4454"/>
    <w:rsid w:val="00BF6D46"/>
    <w:rsid w:val="00C10008"/>
    <w:rsid w:val="00C13D3B"/>
    <w:rsid w:val="00C16107"/>
    <w:rsid w:val="00C1615C"/>
    <w:rsid w:val="00C21421"/>
    <w:rsid w:val="00C234ED"/>
    <w:rsid w:val="00C25291"/>
    <w:rsid w:val="00C301B1"/>
    <w:rsid w:val="00C3101B"/>
    <w:rsid w:val="00C37B26"/>
    <w:rsid w:val="00C401CF"/>
    <w:rsid w:val="00C47A1A"/>
    <w:rsid w:val="00C621D8"/>
    <w:rsid w:val="00C62CC2"/>
    <w:rsid w:val="00C62DC3"/>
    <w:rsid w:val="00C65619"/>
    <w:rsid w:val="00C66966"/>
    <w:rsid w:val="00C66C29"/>
    <w:rsid w:val="00C70879"/>
    <w:rsid w:val="00C721CF"/>
    <w:rsid w:val="00C759A7"/>
    <w:rsid w:val="00C80BBD"/>
    <w:rsid w:val="00C822F1"/>
    <w:rsid w:val="00C9010B"/>
    <w:rsid w:val="00C91755"/>
    <w:rsid w:val="00C92740"/>
    <w:rsid w:val="00CA0176"/>
    <w:rsid w:val="00CA3651"/>
    <w:rsid w:val="00CA36AF"/>
    <w:rsid w:val="00CB10E5"/>
    <w:rsid w:val="00CB3162"/>
    <w:rsid w:val="00CC004C"/>
    <w:rsid w:val="00CC13C3"/>
    <w:rsid w:val="00CD1396"/>
    <w:rsid w:val="00CD32FD"/>
    <w:rsid w:val="00CD3AF8"/>
    <w:rsid w:val="00CD79BD"/>
    <w:rsid w:val="00CE0E22"/>
    <w:rsid w:val="00CE1BA1"/>
    <w:rsid w:val="00CE2026"/>
    <w:rsid w:val="00CE220F"/>
    <w:rsid w:val="00CE45D4"/>
    <w:rsid w:val="00CE753E"/>
    <w:rsid w:val="00CF2583"/>
    <w:rsid w:val="00CF294D"/>
    <w:rsid w:val="00CF65F7"/>
    <w:rsid w:val="00D05F70"/>
    <w:rsid w:val="00D1528B"/>
    <w:rsid w:val="00D21C6F"/>
    <w:rsid w:val="00D304B8"/>
    <w:rsid w:val="00D30ECA"/>
    <w:rsid w:val="00D31B54"/>
    <w:rsid w:val="00D4052D"/>
    <w:rsid w:val="00D431BA"/>
    <w:rsid w:val="00D471BD"/>
    <w:rsid w:val="00D52ED1"/>
    <w:rsid w:val="00D6025A"/>
    <w:rsid w:val="00D676B2"/>
    <w:rsid w:val="00D73556"/>
    <w:rsid w:val="00D73D03"/>
    <w:rsid w:val="00D7523A"/>
    <w:rsid w:val="00D766BE"/>
    <w:rsid w:val="00D83CB7"/>
    <w:rsid w:val="00D85F00"/>
    <w:rsid w:val="00D95CB0"/>
    <w:rsid w:val="00D9682C"/>
    <w:rsid w:val="00DA257F"/>
    <w:rsid w:val="00DA3B2A"/>
    <w:rsid w:val="00DB0D65"/>
    <w:rsid w:val="00DB198E"/>
    <w:rsid w:val="00DB78BC"/>
    <w:rsid w:val="00DC2599"/>
    <w:rsid w:val="00DC30C3"/>
    <w:rsid w:val="00DC796E"/>
    <w:rsid w:val="00DD0676"/>
    <w:rsid w:val="00DD324F"/>
    <w:rsid w:val="00DD4246"/>
    <w:rsid w:val="00DD6C43"/>
    <w:rsid w:val="00DD7A5D"/>
    <w:rsid w:val="00DE0585"/>
    <w:rsid w:val="00DE2B60"/>
    <w:rsid w:val="00DE41B0"/>
    <w:rsid w:val="00DE52AB"/>
    <w:rsid w:val="00DF0872"/>
    <w:rsid w:val="00DF51BA"/>
    <w:rsid w:val="00E10A1D"/>
    <w:rsid w:val="00E12371"/>
    <w:rsid w:val="00E16B3E"/>
    <w:rsid w:val="00E170DF"/>
    <w:rsid w:val="00E178CD"/>
    <w:rsid w:val="00E225ED"/>
    <w:rsid w:val="00E23B61"/>
    <w:rsid w:val="00E25AE0"/>
    <w:rsid w:val="00E26077"/>
    <w:rsid w:val="00E30118"/>
    <w:rsid w:val="00E34A4A"/>
    <w:rsid w:val="00E4116D"/>
    <w:rsid w:val="00E41E15"/>
    <w:rsid w:val="00E47032"/>
    <w:rsid w:val="00E566DC"/>
    <w:rsid w:val="00E7294D"/>
    <w:rsid w:val="00E74890"/>
    <w:rsid w:val="00E76B83"/>
    <w:rsid w:val="00E95D93"/>
    <w:rsid w:val="00E966F0"/>
    <w:rsid w:val="00E9762F"/>
    <w:rsid w:val="00EA0361"/>
    <w:rsid w:val="00EA2BF0"/>
    <w:rsid w:val="00EB0736"/>
    <w:rsid w:val="00EB7C2F"/>
    <w:rsid w:val="00EC1785"/>
    <w:rsid w:val="00EC1789"/>
    <w:rsid w:val="00EC739F"/>
    <w:rsid w:val="00EE0C72"/>
    <w:rsid w:val="00EE62FD"/>
    <w:rsid w:val="00EF3E3C"/>
    <w:rsid w:val="00F03189"/>
    <w:rsid w:val="00F03A82"/>
    <w:rsid w:val="00F03DA0"/>
    <w:rsid w:val="00F04C7B"/>
    <w:rsid w:val="00F075B3"/>
    <w:rsid w:val="00F122DE"/>
    <w:rsid w:val="00F125B5"/>
    <w:rsid w:val="00F126AB"/>
    <w:rsid w:val="00F14A2B"/>
    <w:rsid w:val="00F227D8"/>
    <w:rsid w:val="00F2502A"/>
    <w:rsid w:val="00F262E1"/>
    <w:rsid w:val="00F27E52"/>
    <w:rsid w:val="00F31412"/>
    <w:rsid w:val="00F34379"/>
    <w:rsid w:val="00F36186"/>
    <w:rsid w:val="00F40767"/>
    <w:rsid w:val="00F41447"/>
    <w:rsid w:val="00F433B7"/>
    <w:rsid w:val="00F52905"/>
    <w:rsid w:val="00F55E72"/>
    <w:rsid w:val="00F55F1A"/>
    <w:rsid w:val="00F64FBD"/>
    <w:rsid w:val="00F71BBF"/>
    <w:rsid w:val="00F82701"/>
    <w:rsid w:val="00F85011"/>
    <w:rsid w:val="00F86760"/>
    <w:rsid w:val="00F961AC"/>
    <w:rsid w:val="00FA00D6"/>
    <w:rsid w:val="00FA28FC"/>
    <w:rsid w:val="00FA3B2C"/>
    <w:rsid w:val="00FA5353"/>
    <w:rsid w:val="00FA5A11"/>
    <w:rsid w:val="00FB6E3A"/>
    <w:rsid w:val="00FC3515"/>
    <w:rsid w:val="00FC5CB2"/>
    <w:rsid w:val="00FC659D"/>
    <w:rsid w:val="00FD171B"/>
    <w:rsid w:val="00FD63F3"/>
    <w:rsid w:val="00FD6886"/>
    <w:rsid w:val="00FE2CAC"/>
    <w:rsid w:val="00FE76A9"/>
    <w:rsid w:val="00FF2A59"/>
    <w:rsid w:val="00FF2BB1"/>
    <w:rsid w:val="00FF37B2"/>
    <w:rsid w:val="00FF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064D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53D6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1Char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2"/>
    <w:qFormat/>
    <w:pPr>
      <w:keepNext/>
      <w:numPr>
        <w:ilvl w:val="1"/>
        <w:numId w:val="2"/>
      </w:numPr>
      <w:spacing w:before="240" w:after="60"/>
      <w:outlineLvl w:val="1"/>
    </w:pPr>
    <w:rPr>
      <w:b/>
    </w:rPr>
  </w:style>
  <w:style w:type="paragraph" w:styleId="Heading3">
    <w:name w:val="heading 3"/>
    <w:basedOn w:val="Normal"/>
    <w:next w:val="Normal3"/>
    <w:qFormat/>
    <w:pPr>
      <w:keepNext/>
      <w:numPr>
        <w:ilvl w:val="2"/>
        <w:numId w:val="2"/>
      </w:numPr>
      <w:tabs>
        <w:tab w:val="left" w:pos="1985"/>
      </w:tabs>
      <w:spacing w:before="240" w:after="60"/>
      <w:ind w:left="1985" w:hanging="851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sz w:val="20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TOC9">
    <w:name w:val="toc 9"/>
    <w:basedOn w:val="Normal"/>
    <w:next w:val="Normal"/>
    <w:semiHidden/>
    <w:pPr>
      <w:tabs>
        <w:tab w:val="right" w:leader="dot" w:pos="9071"/>
      </w:tabs>
      <w:ind w:left="1600"/>
    </w:pPr>
  </w:style>
  <w:style w:type="character" w:styleId="CommentReference">
    <w:name w:val="annotation reference"/>
    <w:semiHidden/>
    <w:rPr>
      <w:sz w:val="16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customStyle="1" w:styleId="rk2linier">
    <w:name w:val="rk2linier"/>
    <w:basedOn w:val="Normal"/>
    <w:pPr>
      <w:jc w:val="center"/>
    </w:pPr>
    <w:rPr>
      <w:b/>
      <w:sz w:val="28"/>
    </w:rPr>
  </w:style>
  <w:style w:type="paragraph" w:customStyle="1" w:styleId="rk2linie1">
    <w:name w:val="rk2linie1"/>
    <w:basedOn w:val="Normal"/>
    <w:next w:val="rk2linier"/>
    <w:pPr>
      <w:spacing w:before="280"/>
      <w:jc w:val="center"/>
    </w:pPr>
    <w:rPr>
      <w:b/>
      <w:sz w:val="28"/>
    </w:rPr>
  </w:style>
  <w:style w:type="paragraph" w:customStyle="1" w:styleId="udarb">
    <w:name w:val="udarb"/>
    <w:basedOn w:val="Normal"/>
    <w:next w:val="udarb2"/>
    <w:pPr>
      <w:tabs>
        <w:tab w:val="left" w:pos="113"/>
        <w:tab w:val="right" w:pos="2835"/>
        <w:tab w:val="left" w:pos="3232"/>
        <w:tab w:val="left" w:pos="3345"/>
        <w:tab w:val="right" w:pos="4649"/>
        <w:tab w:val="left" w:pos="4820"/>
        <w:tab w:val="right" w:leader="underscore" w:pos="8959"/>
      </w:tabs>
      <w:spacing w:before="200"/>
      <w:ind w:left="113"/>
    </w:pPr>
    <w:rPr>
      <w:sz w:val="20"/>
    </w:rPr>
  </w:style>
  <w:style w:type="paragraph" w:customStyle="1" w:styleId="udarb2">
    <w:name w:val="udarb2"/>
    <w:basedOn w:val="udarb"/>
    <w:next w:val="udarb3"/>
    <w:pPr>
      <w:tabs>
        <w:tab w:val="clear" w:pos="2835"/>
        <w:tab w:val="clear" w:pos="3232"/>
        <w:tab w:val="clear" w:pos="4649"/>
        <w:tab w:val="clear" w:pos="8959"/>
        <w:tab w:val="center" w:pos="3941"/>
        <w:tab w:val="left" w:pos="7371"/>
      </w:tabs>
      <w:spacing w:before="0"/>
    </w:pPr>
  </w:style>
  <w:style w:type="paragraph" w:customStyle="1" w:styleId="udarb3">
    <w:name w:val="udarb3"/>
    <w:basedOn w:val="udarb"/>
    <w:next w:val="Normal"/>
    <w:pPr>
      <w:tabs>
        <w:tab w:val="clear" w:pos="2835"/>
        <w:tab w:val="clear" w:pos="3232"/>
        <w:tab w:val="clear" w:pos="4649"/>
        <w:tab w:val="clear" w:pos="4820"/>
        <w:tab w:val="clear" w:pos="8959"/>
      </w:tabs>
      <w:spacing w:before="60"/>
    </w:pPr>
  </w:style>
  <w:style w:type="paragraph" w:customStyle="1" w:styleId="udarb4">
    <w:name w:val="udarb4"/>
    <w:basedOn w:val="Normal"/>
    <w:next w:val="udarb"/>
    <w:pPr>
      <w:ind w:left="113"/>
    </w:pPr>
    <w:rPr>
      <w:sz w:val="20"/>
    </w:rPr>
  </w:style>
  <w:style w:type="paragraph" w:customStyle="1" w:styleId="Normal1Char">
    <w:name w:val="Normal1 Char"/>
    <w:basedOn w:val="Normal"/>
    <w:link w:val="Normal1CharChar"/>
    <w:pPr>
      <w:tabs>
        <w:tab w:val="left" w:pos="1418"/>
      </w:tabs>
      <w:ind w:left="567"/>
    </w:pPr>
  </w:style>
  <w:style w:type="paragraph" w:customStyle="1" w:styleId="Normal2">
    <w:name w:val="Normal2"/>
    <w:basedOn w:val="Normal"/>
    <w:pPr>
      <w:tabs>
        <w:tab w:val="left" w:pos="1418"/>
      </w:tabs>
      <w:ind w:left="1134"/>
    </w:pPr>
  </w:style>
  <w:style w:type="paragraph" w:customStyle="1" w:styleId="Normal3">
    <w:name w:val="Normal3"/>
    <w:basedOn w:val="Normal"/>
    <w:pPr>
      <w:tabs>
        <w:tab w:val="left" w:pos="1418"/>
      </w:tabs>
      <w:ind w:left="1985"/>
    </w:pPr>
    <w:rPr>
      <w:lang w:val="da-DK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567"/>
        <w:tab w:val="right" w:leader="dot" w:pos="9061"/>
      </w:tabs>
      <w:ind w:left="567" w:right="567" w:hanging="567"/>
    </w:pPr>
  </w:style>
  <w:style w:type="paragraph" w:styleId="TOC2">
    <w:name w:val="toc 2"/>
    <w:basedOn w:val="Normal"/>
    <w:next w:val="Normal"/>
    <w:autoRedefine/>
    <w:uiPriority w:val="39"/>
    <w:pPr>
      <w:tabs>
        <w:tab w:val="left" w:pos="805"/>
        <w:tab w:val="right" w:leader="dot" w:pos="9061"/>
      </w:tabs>
      <w:ind w:left="805" w:right="567" w:hanging="567"/>
    </w:pPr>
  </w:style>
  <w:style w:type="paragraph" w:styleId="TOC3">
    <w:name w:val="toc 3"/>
    <w:basedOn w:val="Normal"/>
    <w:next w:val="Normal"/>
    <w:autoRedefine/>
    <w:semiHidden/>
    <w:pPr>
      <w:tabs>
        <w:tab w:val="left" w:pos="1332"/>
        <w:tab w:val="right" w:leader="dot" w:pos="9061"/>
      </w:tabs>
      <w:ind w:left="1333" w:right="567" w:hanging="851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rFonts w:ascii="Times New Roman" w:hAnsi="Times New Roman"/>
      <w:lang w:val="da-DK"/>
    </w:rPr>
  </w:style>
  <w:style w:type="paragraph" w:styleId="BalloonText">
    <w:name w:val="Balloon Text"/>
    <w:basedOn w:val="Normal"/>
    <w:semiHidden/>
    <w:rsid w:val="002F49C6"/>
    <w:rPr>
      <w:rFonts w:ascii="Tahoma" w:hAnsi="Tahoma" w:cs="Tahoma"/>
      <w:sz w:val="16"/>
      <w:szCs w:val="16"/>
    </w:rPr>
  </w:style>
  <w:style w:type="paragraph" w:customStyle="1" w:styleId="Table">
    <w:name w:val="Table"/>
    <w:basedOn w:val="Normal"/>
    <w:rsid w:val="00B6740E"/>
    <w:pPr>
      <w:widowControl w:val="0"/>
      <w:spacing w:before="60" w:after="60"/>
    </w:pPr>
    <w:rPr>
      <w:sz w:val="20"/>
    </w:rPr>
  </w:style>
  <w:style w:type="character" w:customStyle="1" w:styleId="Normal1CharChar">
    <w:name w:val="Normal1 Char Char"/>
    <w:link w:val="Normal1Char"/>
    <w:rsid w:val="00C822F1"/>
    <w:rPr>
      <w:rFonts w:ascii="Arial" w:hAnsi="Arial"/>
      <w:sz w:val="24"/>
      <w:lang w:val="en-GB" w:eastAsia="en-US" w:bidi="ar-SA"/>
    </w:rPr>
  </w:style>
  <w:style w:type="table" w:styleId="TableGrid">
    <w:name w:val="Table Grid"/>
    <w:basedOn w:val="TableNormal"/>
    <w:rsid w:val="003A290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basedOn w:val="Normal"/>
    <w:rsid w:val="00CA0176"/>
    <w:pPr>
      <w:tabs>
        <w:tab w:val="left" w:pos="1418"/>
      </w:tabs>
      <w:ind w:left="567"/>
    </w:pPr>
  </w:style>
  <w:style w:type="paragraph" w:styleId="DocumentMap">
    <w:name w:val="Document Map"/>
    <w:basedOn w:val="Normal"/>
    <w:semiHidden/>
    <w:rsid w:val="00B47A8C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rsid w:val="00FA5A11"/>
    <w:rPr>
      <w:color w:val="800080"/>
      <w:u w:val="single"/>
    </w:rPr>
  </w:style>
  <w:style w:type="character" w:customStyle="1" w:styleId="CommentTextChar">
    <w:name w:val="Comment Text Char"/>
    <w:link w:val="CommentText"/>
    <w:semiHidden/>
    <w:rsid w:val="001853D6"/>
    <w:rPr>
      <w:rFonts w:ascii="Arial" w:hAnsi="Arial"/>
      <w:lang w:eastAsia="en-US"/>
    </w:rPr>
  </w:style>
  <w:style w:type="paragraph" w:customStyle="1" w:styleId="StyleHeading1Verdana">
    <w:name w:val="Style Heading 1 + Verdana"/>
    <w:basedOn w:val="Heading1"/>
    <w:rsid w:val="000E3EED"/>
    <w:pPr>
      <w:spacing w:before="120"/>
    </w:pPr>
    <w:rPr>
      <w:rFonts w:ascii="Verdana" w:hAnsi="Verdana"/>
      <w:bCs/>
      <w:sz w:val="24"/>
    </w:rPr>
  </w:style>
  <w:style w:type="paragraph" w:styleId="CommentSubject">
    <w:name w:val="annotation subject"/>
    <w:basedOn w:val="CommentText"/>
    <w:next w:val="CommentText"/>
    <w:link w:val="CommentSubjectChar"/>
    <w:rsid w:val="00F71BBF"/>
    <w:rPr>
      <w:b/>
      <w:bCs/>
    </w:rPr>
  </w:style>
  <w:style w:type="character" w:customStyle="1" w:styleId="CommentSubjectChar">
    <w:name w:val="Comment Subject Char"/>
    <w:link w:val="CommentSubject"/>
    <w:rsid w:val="00F71BBF"/>
    <w:rPr>
      <w:rFonts w:ascii="Arial" w:hAnsi="Arial"/>
      <w:b/>
      <w:bCs/>
      <w:lang w:val="en-GB" w:eastAsia="en-US"/>
    </w:rPr>
  </w:style>
  <w:style w:type="character" w:customStyle="1" w:styleId="gwt-checkbox">
    <w:name w:val="gwt-checkbox"/>
    <w:basedOn w:val="DefaultParagraphFont"/>
    <w:rsid w:val="00A308CF"/>
  </w:style>
  <w:style w:type="character" w:customStyle="1" w:styleId="filepath">
    <w:name w:val="filepath"/>
    <w:basedOn w:val="DefaultParagraphFont"/>
    <w:rsid w:val="00325947"/>
  </w:style>
  <w:style w:type="paragraph" w:styleId="HTMLPreformatted">
    <w:name w:val="HTML Preformatted"/>
    <w:basedOn w:val="Normal"/>
    <w:link w:val="HTMLPreformattedChar"/>
    <w:uiPriority w:val="99"/>
    <w:unhideWhenUsed/>
    <w:rsid w:val="00325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5947"/>
    <w:rPr>
      <w:rFonts w:ascii="Courier New" w:hAnsi="Courier New" w:cs="Courier New"/>
      <w:sz w:val="24"/>
      <w:szCs w:val="24"/>
    </w:rPr>
  </w:style>
  <w:style w:type="paragraph" w:styleId="ListParagraph">
    <w:name w:val="List Paragraph"/>
    <w:basedOn w:val="Normal"/>
    <w:uiPriority w:val="34"/>
    <w:qFormat/>
    <w:rsid w:val="003259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53D6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1Char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2"/>
    <w:qFormat/>
    <w:pPr>
      <w:keepNext/>
      <w:numPr>
        <w:ilvl w:val="1"/>
        <w:numId w:val="2"/>
      </w:numPr>
      <w:spacing w:before="240" w:after="60"/>
      <w:outlineLvl w:val="1"/>
    </w:pPr>
    <w:rPr>
      <w:b/>
    </w:rPr>
  </w:style>
  <w:style w:type="paragraph" w:styleId="Heading3">
    <w:name w:val="heading 3"/>
    <w:basedOn w:val="Normal"/>
    <w:next w:val="Normal3"/>
    <w:qFormat/>
    <w:pPr>
      <w:keepNext/>
      <w:numPr>
        <w:ilvl w:val="2"/>
        <w:numId w:val="2"/>
      </w:numPr>
      <w:tabs>
        <w:tab w:val="left" w:pos="1985"/>
      </w:tabs>
      <w:spacing w:before="240" w:after="60"/>
      <w:ind w:left="1985" w:hanging="851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sz w:val="20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TOC9">
    <w:name w:val="toc 9"/>
    <w:basedOn w:val="Normal"/>
    <w:next w:val="Normal"/>
    <w:semiHidden/>
    <w:pPr>
      <w:tabs>
        <w:tab w:val="right" w:leader="dot" w:pos="9071"/>
      </w:tabs>
      <w:ind w:left="1600"/>
    </w:pPr>
  </w:style>
  <w:style w:type="character" w:styleId="CommentReference">
    <w:name w:val="annotation reference"/>
    <w:semiHidden/>
    <w:rPr>
      <w:sz w:val="16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customStyle="1" w:styleId="rk2linier">
    <w:name w:val="rk2linier"/>
    <w:basedOn w:val="Normal"/>
    <w:pPr>
      <w:jc w:val="center"/>
    </w:pPr>
    <w:rPr>
      <w:b/>
      <w:sz w:val="28"/>
    </w:rPr>
  </w:style>
  <w:style w:type="paragraph" w:customStyle="1" w:styleId="rk2linie1">
    <w:name w:val="rk2linie1"/>
    <w:basedOn w:val="Normal"/>
    <w:next w:val="rk2linier"/>
    <w:pPr>
      <w:spacing w:before="280"/>
      <w:jc w:val="center"/>
    </w:pPr>
    <w:rPr>
      <w:b/>
      <w:sz w:val="28"/>
    </w:rPr>
  </w:style>
  <w:style w:type="paragraph" w:customStyle="1" w:styleId="udarb">
    <w:name w:val="udarb"/>
    <w:basedOn w:val="Normal"/>
    <w:next w:val="udarb2"/>
    <w:pPr>
      <w:tabs>
        <w:tab w:val="left" w:pos="113"/>
        <w:tab w:val="right" w:pos="2835"/>
        <w:tab w:val="left" w:pos="3232"/>
        <w:tab w:val="left" w:pos="3345"/>
        <w:tab w:val="right" w:pos="4649"/>
        <w:tab w:val="left" w:pos="4820"/>
        <w:tab w:val="right" w:leader="underscore" w:pos="8959"/>
      </w:tabs>
      <w:spacing w:before="200"/>
      <w:ind w:left="113"/>
    </w:pPr>
    <w:rPr>
      <w:sz w:val="20"/>
    </w:rPr>
  </w:style>
  <w:style w:type="paragraph" w:customStyle="1" w:styleId="udarb2">
    <w:name w:val="udarb2"/>
    <w:basedOn w:val="udarb"/>
    <w:next w:val="udarb3"/>
    <w:pPr>
      <w:tabs>
        <w:tab w:val="clear" w:pos="2835"/>
        <w:tab w:val="clear" w:pos="3232"/>
        <w:tab w:val="clear" w:pos="4649"/>
        <w:tab w:val="clear" w:pos="8959"/>
        <w:tab w:val="center" w:pos="3941"/>
        <w:tab w:val="left" w:pos="7371"/>
      </w:tabs>
      <w:spacing w:before="0"/>
    </w:pPr>
  </w:style>
  <w:style w:type="paragraph" w:customStyle="1" w:styleId="udarb3">
    <w:name w:val="udarb3"/>
    <w:basedOn w:val="udarb"/>
    <w:next w:val="Normal"/>
    <w:pPr>
      <w:tabs>
        <w:tab w:val="clear" w:pos="2835"/>
        <w:tab w:val="clear" w:pos="3232"/>
        <w:tab w:val="clear" w:pos="4649"/>
        <w:tab w:val="clear" w:pos="4820"/>
        <w:tab w:val="clear" w:pos="8959"/>
      </w:tabs>
      <w:spacing w:before="60"/>
    </w:pPr>
  </w:style>
  <w:style w:type="paragraph" w:customStyle="1" w:styleId="udarb4">
    <w:name w:val="udarb4"/>
    <w:basedOn w:val="Normal"/>
    <w:next w:val="udarb"/>
    <w:pPr>
      <w:ind w:left="113"/>
    </w:pPr>
    <w:rPr>
      <w:sz w:val="20"/>
    </w:rPr>
  </w:style>
  <w:style w:type="paragraph" w:customStyle="1" w:styleId="Normal1Char">
    <w:name w:val="Normal1 Char"/>
    <w:basedOn w:val="Normal"/>
    <w:link w:val="Normal1CharChar"/>
    <w:pPr>
      <w:tabs>
        <w:tab w:val="left" w:pos="1418"/>
      </w:tabs>
      <w:ind w:left="567"/>
    </w:pPr>
  </w:style>
  <w:style w:type="paragraph" w:customStyle="1" w:styleId="Normal2">
    <w:name w:val="Normal2"/>
    <w:basedOn w:val="Normal"/>
    <w:pPr>
      <w:tabs>
        <w:tab w:val="left" w:pos="1418"/>
      </w:tabs>
      <w:ind w:left="1134"/>
    </w:pPr>
  </w:style>
  <w:style w:type="paragraph" w:customStyle="1" w:styleId="Normal3">
    <w:name w:val="Normal3"/>
    <w:basedOn w:val="Normal"/>
    <w:pPr>
      <w:tabs>
        <w:tab w:val="left" w:pos="1418"/>
      </w:tabs>
      <w:ind w:left="1985"/>
    </w:pPr>
    <w:rPr>
      <w:lang w:val="da-DK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567"/>
        <w:tab w:val="right" w:leader="dot" w:pos="9061"/>
      </w:tabs>
      <w:ind w:left="567" w:right="567" w:hanging="567"/>
    </w:pPr>
  </w:style>
  <w:style w:type="paragraph" w:styleId="TOC2">
    <w:name w:val="toc 2"/>
    <w:basedOn w:val="Normal"/>
    <w:next w:val="Normal"/>
    <w:autoRedefine/>
    <w:uiPriority w:val="39"/>
    <w:pPr>
      <w:tabs>
        <w:tab w:val="left" w:pos="805"/>
        <w:tab w:val="right" w:leader="dot" w:pos="9061"/>
      </w:tabs>
      <w:ind w:left="805" w:right="567" w:hanging="567"/>
    </w:pPr>
  </w:style>
  <w:style w:type="paragraph" w:styleId="TOC3">
    <w:name w:val="toc 3"/>
    <w:basedOn w:val="Normal"/>
    <w:next w:val="Normal"/>
    <w:autoRedefine/>
    <w:semiHidden/>
    <w:pPr>
      <w:tabs>
        <w:tab w:val="left" w:pos="1332"/>
        <w:tab w:val="right" w:leader="dot" w:pos="9061"/>
      </w:tabs>
      <w:ind w:left="1333" w:right="567" w:hanging="851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customStyle="1" w:styleId="Blockquote">
    <w:name w:val="Blockquote"/>
    <w:basedOn w:val="Normal"/>
    <w:pPr>
      <w:spacing w:before="100" w:after="100"/>
      <w:ind w:left="360" w:right="360"/>
    </w:pPr>
    <w:rPr>
      <w:rFonts w:ascii="Times New Roman" w:hAnsi="Times New Roman"/>
      <w:lang w:val="da-DK"/>
    </w:rPr>
  </w:style>
  <w:style w:type="paragraph" w:styleId="BalloonText">
    <w:name w:val="Balloon Text"/>
    <w:basedOn w:val="Normal"/>
    <w:semiHidden/>
    <w:rsid w:val="002F49C6"/>
    <w:rPr>
      <w:rFonts w:ascii="Tahoma" w:hAnsi="Tahoma" w:cs="Tahoma"/>
      <w:sz w:val="16"/>
      <w:szCs w:val="16"/>
    </w:rPr>
  </w:style>
  <w:style w:type="paragraph" w:customStyle="1" w:styleId="Table">
    <w:name w:val="Table"/>
    <w:basedOn w:val="Normal"/>
    <w:rsid w:val="00B6740E"/>
    <w:pPr>
      <w:widowControl w:val="0"/>
      <w:spacing w:before="60" w:after="60"/>
    </w:pPr>
    <w:rPr>
      <w:sz w:val="20"/>
    </w:rPr>
  </w:style>
  <w:style w:type="character" w:customStyle="1" w:styleId="Normal1CharChar">
    <w:name w:val="Normal1 Char Char"/>
    <w:link w:val="Normal1Char"/>
    <w:rsid w:val="00C822F1"/>
    <w:rPr>
      <w:rFonts w:ascii="Arial" w:hAnsi="Arial"/>
      <w:sz w:val="24"/>
      <w:lang w:val="en-GB" w:eastAsia="en-US" w:bidi="ar-SA"/>
    </w:rPr>
  </w:style>
  <w:style w:type="table" w:styleId="TableGrid">
    <w:name w:val="Table Grid"/>
    <w:basedOn w:val="TableNormal"/>
    <w:rsid w:val="003A290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basedOn w:val="Normal"/>
    <w:rsid w:val="00CA0176"/>
    <w:pPr>
      <w:tabs>
        <w:tab w:val="left" w:pos="1418"/>
      </w:tabs>
      <w:ind w:left="567"/>
    </w:pPr>
  </w:style>
  <w:style w:type="paragraph" w:styleId="DocumentMap">
    <w:name w:val="Document Map"/>
    <w:basedOn w:val="Normal"/>
    <w:semiHidden/>
    <w:rsid w:val="00B47A8C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rsid w:val="00FA5A11"/>
    <w:rPr>
      <w:color w:val="800080"/>
      <w:u w:val="single"/>
    </w:rPr>
  </w:style>
  <w:style w:type="character" w:customStyle="1" w:styleId="CommentTextChar">
    <w:name w:val="Comment Text Char"/>
    <w:link w:val="CommentText"/>
    <w:semiHidden/>
    <w:rsid w:val="001853D6"/>
    <w:rPr>
      <w:rFonts w:ascii="Arial" w:hAnsi="Arial"/>
      <w:lang w:eastAsia="en-US"/>
    </w:rPr>
  </w:style>
  <w:style w:type="paragraph" w:customStyle="1" w:styleId="StyleHeading1Verdana">
    <w:name w:val="Style Heading 1 + Verdana"/>
    <w:basedOn w:val="Heading1"/>
    <w:rsid w:val="000E3EED"/>
    <w:pPr>
      <w:spacing w:before="120"/>
    </w:pPr>
    <w:rPr>
      <w:rFonts w:ascii="Verdana" w:hAnsi="Verdana"/>
      <w:bCs/>
      <w:sz w:val="24"/>
    </w:rPr>
  </w:style>
  <w:style w:type="paragraph" w:styleId="CommentSubject">
    <w:name w:val="annotation subject"/>
    <w:basedOn w:val="CommentText"/>
    <w:next w:val="CommentText"/>
    <w:link w:val="CommentSubjectChar"/>
    <w:rsid w:val="00F71BBF"/>
    <w:rPr>
      <w:b/>
      <w:bCs/>
    </w:rPr>
  </w:style>
  <w:style w:type="character" w:customStyle="1" w:styleId="CommentSubjectChar">
    <w:name w:val="Comment Subject Char"/>
    <w:link w:val="CommentSubject"/>
    <w:rsid w:val="00F71BBF"/>
    <w:rPr>
      <w:rFonts w:ascii="Arial" w:hAnsi="Arial"/>
      <w:b/>
      <w:bCs/>
      <w:lang w:val="en-GB" w:eastAsia="en-US"/>
    </w:rPr>
  </w:style>
  <w:style w:type="character" w:customStyle="1" w:styleId="gwt-checkbox">
    <w:name w:val="gwt-checkbox"/>
    <w:basedOn w:val="DefaultParagraphFont"/>
    <w:rsid w:val="00A308CF"/>
  </w:style>
  <w:style w:type="character" w:customStyle="1" w:styleId="filepath">
    <w:name w:val="filepath"/>
    <w:basedOn w:val="DefaultParagraphFont"/>
    <w:rsid w:val="00325947"/>
  </w:style>
  <w:style w:type="paragraph" w:styleId="HTMLPreformatted">
    <w:name w:val="HTML Preformatted"/>
    <w:basedOn w:val="Normal"/>
    <w:link w:val="HTMLPreformattedChar"/>
    <w:uiPriority w:val="99"/>
    <w:unhideWhenUsed/>
    <w:rsid w:val="00325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Cs w:val="24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5947"/>
    <w:rPr>
      <w:rFonts w:ascii="Courier New" w:hAnsi="Courier New" w:cs="Courier New"/>
      <w:sz w:val="24"/>
      <w:szCs w:val="24"/>
    </w:rPr>
  </w:style>
  <w:style w:type="paragraph" w:styleId="ListParagraph">
    <w:name w:val="List Paragraph"/>
    <w:basedOn w:val="Normal"/>
    <w:uiPriority w:val="34"/>
    <w:qFormat/>
    <w:rsid w:val="00325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11026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41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7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7368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12140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3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9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0965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03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828907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344952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8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3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6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0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6481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9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60190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166109">
                          <w:marLeft w:val="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5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oleObject" Target="embeddings/oleObject1.bin"/><Relationship Id="rId10" Type="http://schemas.openxmlformats.org/officeDocument/2006/relationships/settings" Target="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650bd927-72a8-4a89-9cf4-a3a7bb181c48" ContentTypeId="0x01010026ECFEBE94A84D83903E89D03EED2E07" PreviousValue="false"/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FaceIT Document" ma:contentTypeID="0x01010026ECFEBE94A84D83903E89D03EED2E0700D7CF02F614209D4EAC0D51F5E75B0491" ma:contentTypeVersion="24" ma:contentTypeDescription="NNIT base document content type" ma:contentTypeScope="" ma:versionID="8bfa2992b63df92ae4356122a5317918">
  <xsd:schema xmlns:xsd="http://www.w3.org/2001/XMLSchema" xmlns:xs="http://www.w3.org/2001/XMLSchema" xmlns:p="http://schemas.microsoft.com/office/2006/metadata/properties" xmlns:ns2="963c0d6a-cd08-4d73-b5c8-b35b5d7612ed" xmlns:ns3="63cac52e-d5bf-4ce5-b6bc-4165514a4923" targetNamespace="http://schemas.microsoft.com/office/2006/metadata/properties" ma:root="true" ma:fieldsID="3a70ad0e2466135e1f33096e86f46433" ns2:_="" ns3:_="">
    <xsd:import namespace="963c0d6a-cd08-4d73-b5c8-b35b5d7612ed"/>
    <xsd:import namespace="63cac52e-d5bf-4ce5-b6bc-4165514a4923"/>
    <xsd:element name="properties">
      <xsd:complexType>
        <xsd:sequence>
          <xsd:element name="documentManagement">
            <xsd:complexType>
              <xsd:all>
                <xsd:element ref="ns2:InformationClassificationTaxHTField0" minOccurs="0"/>
                <xsd:element ref="ns2:ContentLanguageTaxHTField0" minOccurs="0"/>
                <xsd:element ref="ns2:CustomerTaxHTField0" minOccurs="0"/>
                <xsd:element ref="ns2:CRMIDTaxHTField0" minOccurs="0"/>
                <xsd:element ref="ns2:StandardDocumentNumberTaxHTField0" minOccurs="0"/>
                <xsd:element ref="ns3:Authors" minOccurs="0"/>
                <xsd:element ref="ns3:Approvers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3c0d6a-cd08-4d73-b5c8-b35b5d7612ed" elementFormDefault="qualified">
    <xsd:import namespace="http://schemas.microsoft.com/office/2006/documentManagement/types"/>
    <xsd:import namespace="http://schemas.microsoft.com/office/infopath/2007/PartnerControls"/>
    <xsd:element name="InformationClassificationTaxHTField0" ma:index="9" nillable="true" ma:taxonomy="true" ma:internalName="InformationClassificationTaxHTField0" ma:taxonomyFieldName="InformationClassification" ma:displayName="Information Classification" ma:fieldId="{78f7737e-69fc-4bd2-a482-d22446f51ec1}" ma:sspId="650bd927-72a8-4a89-9cf4-a3a7bb181c48" ma:termSetId="40be3900-7127-477a-8472-aed3e575fe2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ntentLanguageTaxHTField0" ma:index="11" nillable="true" ma:taxonomy="true" ma:internalName="ContentLanguageTaxHTField0" ma:taxonomyFieldName="ContentLanguage" ma:displayName="Content Language" ma:fieldId="{d0a44ba9-96c2-4421-a5a8-d4e967998f2c}" ma:sspId="650bd927-72a8-4a89-9cf4-a3a7bb181c48" ma:termSetId="0888d5a3-7ae7-4325-a2e3-c0cc4b9c46c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ustomerTaxHTField0" ma:index="13" nillable="true" ma:taxonomy="true" ma:internalName="CustomerTaxHTField0" ma:taxonomyFieldName="Customer" ma:displayName="Customer" ma:fieldId="{938d8fc7-d2d5-4073-912e-f1d45c79ef93}" ma:sspId="650bd927-72a8-4a89-9cf4-a3a7bb181c48" ma:termSetId="d2ac3341-6cd4-4c94-bd03-fc2a2a9bc91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RMIDTaxHTField0" ma:index="15" nillable="true" ma:taxonomy="true" ma:internalName="CRMIDTaxHTField0" ma:taxonomyFieldName="CRMID" ma:displayName="CRM-ID" ma:fieldId="{98f81012-6060-49c2-baaf-32ef7f4a5592}" ma:sspId="650bd927-72a8-4a89-9cf4-a3a7bb181c48" ma:termSetId="ea0ad4c5-2165-4f0e-aaf8-84c86c44e94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tandardDocumentNumberTaxHTField0" ma:index="17" nillable="true" ma:taxonomy="true" ma:internalName="StandardDocumentNumberTaxHTField0" ma:taxonomyFieldName="StandardDocumentNumber" ma:displayName="Standard Document Number" ma:fieldId="{4fb5bc8f-f9ff-4f37-bddc-9396f6f74b03}" ma:sspId="650bd927-72a8-4a89-9cf4-a3a7bb181c48" ma:termSetId="97f4f744-c19c-452e-8924-c0138bad149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0" nillable="true" ma:displayName="Taxonomy Catch All Column" ma:hidden="true" ma:list="{d94e8be6-9c22-4160-9771-c0411f1ed2af}" ma:internalName="TaxCatchAll" ma:showField="CatchAllData" ma:web="963c0d6a-cd08-4d73-b5c8-b35b5d7612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ac52e-d5bf-4ce5-b6bc-4165514a4923" elementFormDefault="qualified">
    <xsd:import namespace="http://schemas.microsoft.com/office/2006/documentManagement/types"/>
    <xsd:import namespace="http://schemas.microsoft.com/office/infopath/2007/PartnerControls"/>
    <xsd:element name="Authors" ma:index="18" nillable="true" ma:displayName="Authors" ma:list="UserInfo" ma:SearchPeopleOnly="false" ma:internalName="Autho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s" ma:index="19" nillable="true" ma:displayName="Approvers" ma:list="UserInfo" ma:SearchPeopleOnly="false" ma:internalName="Approv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formationClassificationTaxHTField0 xmlns="963c0d6a-cd08-4d73-b5c8-b35b5d7612ed">
      <Terms xmlns="http://schemas.microsoft.com/office/infopath/2007/PartnerControls"/>
    </InformationClassificationTaxHTField0>
    <StandardDocumentNumberTaxHTField0 xmlns="963c0d6a-cd08-4d73-b5c8-b35b5d7612ed">
      <Terms xmlns="http://schemas.microsoft.com/office/infopath/2007/PartnerControls"/>
    </StandardDocumentNumberTaxHTField0>
    <TaxCatchAll xmlns="963c0d6a-cd08-4d73-b5c8-b35b5d7612ed"/>
    <ContentLanguageTaxHTField0 xmlns="963c0d6a-cd08-4d73-b5c8-b35b5d7612ed">
      <Terms xmlns="http://schemas.microsoft.com/office/infopath/2007/PartnerControls"/>
    </ContentLanguageTaxHTField0>
    <Approvers xmlns="63cac52e-d5bf-4ce5-b6bc-4165514a4923">
      <UserInfo>
        <DisplayName/>
        <AccountId xsi:nil="true"/>
        <AccountType/>
      </UserInfo>
    </Approvers>
    <Authors xmlns="63cac52e-d5bf-4ce5-b6bc-4165514a4923">
      <UserInfo>
        <DisplayName/>
        <AccountId xsi:nil="true"/>
        <AccountType/>
      </UserInfo>
    </Authors>
    <CRMIDTaxHTField0 xmlns="963c0d6a-cd08-4d73-b5c8-b35b5d7612ed">
      <Terms xmlns="http://schemas.microsoft.com/office/infopath/2007/PartnerControls"/>
    </CRMIDTaxHTField0>
    <CustomerTaxHTField0 xmlns="963c0d6a-cd08-4d73-b5c8-b35b5d7612ed">
      <Terms xmlns="http://schemas.microsoft.com/office/infopath/2007/PartnerControls"/>
    </CustomerTaxHTField0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DF4FF-38A5-4E85-B7BE-E41773C144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95CBD2-9254-4D64-9945-CFF597F3FEA9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8C272CBD-9860-402F-B9C3-BD793EA2006C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729A7F32-8512-4585-ACD9-1940DBF844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3c0d6a-cd08-4d73-b5c8-b35b5d7612ed"/>
    <ds:schemaRef ds:uri="63cac52e-d5bf-4ce5-b6bc-4165514a49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A0CF540-3369-43D2-B584-DA4C6963F9EE}">
  <ds:schemaRefs>
    <ds:schemaRef ds:uri="http://schemas.microsoft.com/office/2006/metadata/properties"/>
    <ds:schemaRef ds:uri="http://schemas.microsoft.com/office/infopath/2007/PartnerControls"/>
    <ds:schemaRef ds:uri="963c0d6a-cd08-4d73-b5c8-b35b5d7612ed"/>
    <ds:schemaRef ds:uri="63cac52e-d5bf-4ce5-b6bc-4165514a4923"/>
  </ds:schemaRefs>
</ds:datastoreItem>
</file>

<file path=customXml/itemProps6.xml><?xml version="1.0" encoding="utf-8"?>
<ds:datastoreItem xmlns:ds="http://schemas.openxmlformats.org/officeDocument/2006/customXml" ds:itemID="{3D694087-A3F3-4CBF-A636-82847E527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7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Novo Nordisk A/S</Company>
  <LinksUpToDate>false</LinksUpToDate>
  <CharactersWithSpaces>4932</CharactersWithSpaces>
  <SharedDoc>false</SharedDoc>
  <HLinks>
    <vt:vector size="132" baseType="variant">
      <vt:variant>
        <vt:i4>589919</vt:i4>
      </vt:variant>
      <vt:variant>
        <vt:i4>108</vt:i4>
      </vt:variant>
      <vt:variant>
        <vt:i4>0</vt:i4>
      </vt:variant>
      <vt:variant>
        <vt:i4>5</vt:i4>
      </vt:variant>
      <vt:variant>
        <vt:lpwstr>https://platform.boomi.com/AtomSphere.html</vt:lpwstr>
      </vt:variant>
      <vt:variant>
        <vt:lpwstr>deploy;accountId=nnitas-MLV801</vt:lpwstr>
      </vt:variant>
      <vt:variant>
        <vt:i4>589919</vt:i4>
      </vt:variant>
      <vt:variant>
        <vt:i4>105</vt:i4>
      </vt:variant>
      <vt:variant>
        <vt:i4>0</vt:i4>
      </vt:variant>
      <vt:variant>
        <vt:i4>5</vt:i4>
      </vt:variant>
      <vt:variant>
        <vt:lpwstr>https://platform.boomi.com/AtomSphere.html</vt:lpwstr>
      </vt:variant>
      <vt:variant>
        <vt:lpwstr>deploy;accountId=nnitas-MLV801</vt:lpwstr>
      </vt:variant>
      <vt:variant>
        <vt:i4>589919</vt:i4>
      </vt:variant>
      <vt:variant>
        <vt:i4>102</vt:i4>
      </vt:variant>
      <vt:variant>
        <vt:i4>0</vt:i4>
      </vt:variant>
      <vt:variant>
        <vt:i4>5</vt:i4>
      </vt:variant>
      <vt:variant>
        <vt:lpwstr>https://platform.boomi.com/AtomSphere.html</vt:lpwstr>
      </vt:variant>
      <vt:variant>
        <vt:lpwstr>deploy;accountId=nnitas-MLV801</vt:lpwstr>
      </vt:variant>
      <vt:variant>
        <vt:i4>6291498</vt:i4>
      </vt:variant>
      <vt:variant>
        <vt:i4>99</vt:i4>
      </vt:variant>
      <vt:variant>
        <vt:i4>0</vt:i4>
      </vt:variant>
      <vt:variant>
        <vt:i4>5</vt:i4>
      </vt:variant>
      <vt:variant>
        <vt:lpwstr>https://platform.boomi.com/AtomSphere.html</vt:lpwstr>
      </vt:variant>
      <vt:variant>
        <vt:lpwstr>atom;accountId=nnitas-MLV801</vt:lpwstr>
      </vt:variant>
      <vt:variant>
        <vt:i4>6291498</vt:i4>
      </vt:variant>
      <vt:variant>
        <vt:i4>96</vt:i4>
      </vt:variant>
      <vt:variant>
        <vt:i4>0</vt:i4>
      </vt:variant>
      <vt:variant>
        <vt:i4>5</vt:i4>
      </vt:variant>
      <vt:variant>
        <vt:lpwstr>https://platform.boomi.com/AtomSphere.html</vt:lpwstr>
      </vt:variant>
      <vt:variant>
        <vt:lpwstr>atom;accountId=nnitas-MLV801</vt:lpwstr>
      </vt:variant>
      <vt:variant>
        <vt:i4>589919</vt:i4>
      </vt:variant>
      <vt:variant>
        <vt:i4>93</vt:i4>
      </vt:variant>
      <vt:variant>
        <vt:i4>0</vt:i4>
      </vt:variant>
      <vt:variant>
        <vt:i4>5</vt:i4>
      </vt:variant>
      <vt:variant>
        <vt:lpwstr>https://platform.boomi.com/AtomSphere.html</vt:lpwstr>
      </vt:variant>
      <vt:variant>
        <vt:lpwstr>deploy;accountId=nnitas-MLV801</vt:lpwstr>
      </vt:variant>
      <vt:variant>
        <vt:i4>589919</vt:i4>
      </vt:variant>
      <vt:variant>
        <vt:i4>90</vt:i4>
      </vt:variant>
      <vt:variant>
        <vt:i4>0</vt:i4>
      </vt:variant>
      <vt:variant>
        <vt:i4>5</vt:i4>
      </vt:variant>
      <vt:variant>
        <vt:lpwstr>https://platform.boomi.com/AtomSphere.html</vt:lpwstr>
      </vt:variant>
      <vt:variant>
        <vt:lpwstr>deploy;accountId=nnitas-MLV801</vt:lpwstr>
      </vt:variant>
      <vt:variant>
        <vt:i4>589919</vt:i4>
      </vt:variant>
      <vt:variant>
        <vt:i4>87</vt:i4>
      </vt:variant>
      <vt:variant>
        <vt:i4>0</vt:i4>
      </vt:variant>
      <vt:variant>
        <vt:i4>5</vt:i4>
      </vt:variant>
      <vt:variant>
        <vt:lpwstr>https://platform.boomi.com/AtomSphere.html</vt:lpwstr>
      </vt:variant>
      <vt:variant>
        <vt:lpwstr>deploy;accountId=nnitas-MLV801</vt:lpwstr>
      </vt:variant>
      <vt:variant>
        <vt:i4>1114167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_Toc371941192</vt:lpwstr>
      </vt:variant>
      <vt:variant>
        <vt:i4>1114167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_Toc371941191</vt:lpwstr>
      </vt:variant>
      <vt:variant>
        <vt:i4>1114167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_Toc371941190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_Toc371941189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_Toc371941188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_Toc371941187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_Toc371941186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_Toc371941185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_Toc371941184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_Toc371941183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_Toc371941182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_Toc371941181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_Toc371941180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_Toc371941179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Michael Have</dc:creator>
  <cp:lastModifiedBy>Angelo Paolo Bandelaria</cp:lastModifiedBy>
  <cp:revision>9</cp:revision>
  <cp:lastPrinted>2011-03-29T08:09:00Z</cp:lastPrinted>
  <dcterms:created xsi:type="dcterms:W3CDTF">2019-10-30T09:18:00Z</dcterms:created>
  <dcterms:modified xsi:type="dcterms:W3CDTF">2019-10-31T11:07:00Z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0x01010026ECFEBE94A84D83903E89D03EED2E0700D7CF02F614209D4EAC0D51F5E75B0491</vt:lpwstr>
  </property>
  <property fmtid="{D5CDD505-2E9C-101B-9397-08002B2CF9AE}" pid="3" name="Customer">
    <vt:lpwstr/>
  </property>
  <property fmtid="{D5CDD505-2E9C-101B-9397-08002B2CF9AE}" pid="4" name="ContentLanguage">
    <vt:lpwstr/>
  </property>
  <property fmtid="{D5CDD505-2E9C-101B-9397-08002B2CF9AE}" pid="5" name="InformationClassification">
    <vt:lpwstr/>
  </property>
  <property fmtid="{D5CDD505-2E9C-101B-9397-08002B2CF9AE}" pid="6" name="CRMID">
    <vt:lpwstr/>
  </property>
  <property fmtid="{D5CDD505-2E9C-101B-9397-08002B2CF9AE}" pid="7" name="StandardDocumentNumber">
    <vt:lpwstr/>
  </property>
</Properties>
</file>